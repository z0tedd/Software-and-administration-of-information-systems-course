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004.6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del w:id="0" w:author="z0tedd" w:date="2024-11-09T19:04:53Z" oouserid="z0tedd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t xml:space="preserve">РАСПРОСТРАННЕНЫЕ УЯЗВИМОСТИ ИСКУССТВЕННОГО ИНТЕЛЛЕККТА</w:t>
      </w:r>
      <w:del w:id="1" w:author="z0tedd" w:date="2024-11-09T19:04:53Z" oouserid="z0tedd">
        <w:r>
          <w:rPr>
            <w:rFonts w:ascii="Times New Roman" w:hAnsi="Times New Roman" w:cs="Times New Roman"/>
            <w:b/>
            <w:sz w:val="28"/>
            <w:szCs w:val="28"/>
          </w:rPr>
        </w:r>
      </w:del>
      <w:del w:id="2" w:author="z0tedd" w:date="2024-11-09T19:04:53Z" oouserid="z0tedd">
        <w:r>
          <w:rPr>
            <w:rFonts w:ascii="Times New Roman" w:hAnsi="Times New Roman" w:cs="Times New Roman"/>
            <w:b/>
            <w:sz w:val="28"/>
            <w:szCs w:val="28"/>
          </w:rPr>
        </w:r>
      </w:del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 второго года обучения по направлению подготовки «Математическое обеспечение и администрирование информационных систем»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tedd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gmail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com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А.В.</w:t>
      </w:r>
      <w:ins w:id="3" w:author="Sadam" w:date="2024-10-27T10:38:00Z">
        <w:r>
          <w:rPr>
            <w:rFonts w:ascii="Times New Roman" w:hAnsi="Times New Roman" w:eastAsia="Times New Roman" w:cs="Times New Roman"/>
            <w:b/>
            <w:i/>
            <w:sz w:val="28"/>
            <w:szCs w:val="28"/>
          </w:rPr>
          <w:t xml:space="preserve"> </w:t>
        </w:r>
      </w:ins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Кривонос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Кандидат технических наук, доцент кафедры программного обеспечения и администрирования информационных систем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krivonos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_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av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kursksu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ru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татья посвящена исследованию подхода проектирования, управляемого предметной областью (Domain-Driven Design, DDD), который становится все более актуальным в разработке программного обеспечения. Основная цель DDD — устранение разрыва между бизнесом и разраб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откой, позволяя командам создавать более точные и поддерживаемые системы, глубоко интегрированные с бизнес-процессами.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Domain-Driven Design, DDD, разработка программного обеспечения, архитектура.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одход Domain-Driven Design (DDD) был предложен Эриком Эвансом в начале 2000-х годов как ответ на растущие сложности в разработке корпоративного ПО. Основная идея DDD заключается в том, чтобы максимально сосредоточиться на моделировании предметной области —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совокупности бизнес-процессов и правил, характерных для конкретной компании или организации. DDD стремится устранить разрыв между бизнесом и разработкой, предлагая общий язык и методики, которые делают модели системы понятными для всех участников процесса,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разработчиков до бизнес-аналитиков и заказчиков.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становится незаменимым при работе со сложными системами, где важна высокая точность в передаче и обработке данных. Использование DDD позволяет разработчикам лучше понимать суть бизнес-процессов, выделяя ключевые сущности и связи, которые играют важную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оль для компании. Таким образом, разработка ПО идет не «в отрыве» от бизнес-логики, а в тесной интеграции с ней, что помогает создавать ПО, действительно решающее задачи бизнеса.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Преимущества DDD для разработки программного обеспечения.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дним из главных преимуществ DDD является возможность наладить взаимодействие между технической и бизнес-сторонами. Используя DDD, компании формируют «общее видение» — когда разработчики, бизнес-аналитики и представители заказчика начинают работать как един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 команда. Это общее понимание достигается благодаря созданию "общего языка" (Ubiquitous Language), который используется в повседневном общении и отражается в коде, моделях и документации. Общий язык позволяет снизить количество ошибок, вызванных недопоним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анием требований, и сделать требования к ПО более однозначными и структурированными.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помогает значительно улучшить качество кода и архитектуры. Код структурируется так, что его легче поддерживать, он становится более устойчивым к изменениям. Благодаря выделению основных сущностей и паттернов, DDD-система остается логичной и предсказуемо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й. К тому же этот подход снижает "долг по документации", так как сама структура кода и модели служат наглядной документацией системы.</w:t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Основные концепции и элементы DDD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этой части подробно раскрываются основные компоненты DDD, формирующие основу для построения четкой и устойчивой архитектуры.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основе DDD лежит доменная модель, которая описывает предметную область и отражает реальные бизнес-процессы. Доменные модели создаются в тесном сотрудничестве с бизнесом, чтобы максимально точно передавать смысл и цели, которые 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лжны решаться в приложении. Такие модели становятся своего рода "картой" для разработки, обеспечивая разработчикам четкое представление о структуре и задачах системы.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выделяет три основных элемента модели, каждый из которых выполняет свою роль: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09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Сущности (Entities) - объекты с уникальной идентичностью, которые изменяются во времени, но остаются узнаваемыми (например, клиент в CRM-системе).</w:t>
      </w:r>
      <w:r/>
    </w:p>
    <w:p>
      <w:pPr>
        <w:pStyle w:val="709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Объекты-значения (Value Objects) - объекты, не имеющие уникальной идентичности, но содержащие данные (например, адрес). Они неизменяемы и применяются для группировки значений.</w:t>
      </w:r>
      <w:r/>
    </w:p>
    <w:p>
      <w:pPr>
        <w:pStyle w:val="709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Агрегаты (Aggregates) - совокупности сущностей и объектов-значений, объединенные вокруг главной сущности, называемой корнем агрегата (Aggregate Root). Агрегаты помогают контролировать целостность данных и обеспечивать атомарные операции.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Доменные события фиксируют важные моменты в жизненном цикле объекта или процесса. Это не просто данные, но и сигнал для системы о том, что произошло значимое изменение. Репозитории, в свою очередь, обеспечивают досту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 к данным агрегатов и позволяют реализовать принципы DDD, сохраняя доменную модель независимой от деталей хранения данных.</w:t>
      </w:r>
      <w:r/>
    </w:p>
    <w:p>
      <w:pPr>
        <w:suppressLineNumbers w:val="false"/>
        <w:pBdr/>
        <w:spacing w:after="0" w:line="240" w:lineRule="auto"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интеграции с внешними системами DDD предлагает использовать анти-коррупционные слои, чтобы избежать прямого воздействия внешней логики на внутреннюю модель предметной области. Это особенно важно для защиты предметной об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ласти от нежелательных влияний, позволяя системе сохранять устойчивость и единообразие.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корпоративных проектов, где одновременно работают большие команды и управляются обширные потоки данных, DDD может стать важным стратегическим решением. Один из основных плюсов DDD — это упрощение масштабирования системы: когда бизнес растет, модель може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 адаптироваться к новым требованиям без радикальной перестройки. В корпоративных условиях, где риски при внедрении нового ПО и изменения существующего кода особенно высоки, DDD позволяет минимизировать возможные ошибки и снизить затраты на поддержку.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помогает адаптировать систему под уникальные бизнес-процессы и требования конкретной компании. В больших проектах часто наблюдается высокая сложность взаимодействий между различными отделами и сервисами, и доменная модель помогает организовать их более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гибко и точно. Также, благодаря анти-коррупционным слоям, DDD позволяет легко интегрировать систему с устаревшими сервисами, что часто необходимо в корпоративных ИТ-инфраструктурах.</w:t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есмотря на значительные преимущества, DDD не лишен сложностей. Одной из главных трудностей является высокая начальная стоимость внедрения. Потребуется время и ресурсы на обучение сотрудников, так как для успешного применения DDD разработчики и аналитики 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лжны обладать глубокими знаниями предметной области. При этом подход может показаться чрезмерно сложным для небольших или простых проектов, где его полное внедрение будет неоправданным.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роме того, DDD требует активного участия бизнеса на всех стадиях проекта. Компании, где коммуникация между бизнесом и разработкой затруднена, могут столкнуться с тем, что сложность доменной модели станет препятствием для эффективного внедрения. Интеграция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устаревшими системами также может быть вызовом, так как данные, не всегда соответствующие требованиям DDD, усложняют разработку анти-коррупционных слоев.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и Agile — подходы, которые могут дополнять друг друга, создавая гибкие и устойчивые системы. Agile ориентирован на итеративное развитие, постоянное улучшение и адаптацию системы к изменениям, и DDD хорошо вписывается в эти принципы, так как способствует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адаптации системы к изменяющимся требованиям бизнеса. Важно, что обе методологии делают акцент на взаимодействие между командой разработки и бизнесом, что способствует взаимопониманию и снижению рисков при внесении изменений.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днако, DDD требует тщательного анализа предметной области и создания модели, что может вступать в противоречие с Agile, когда итерации начинаются с минимального анализа и запускаются на раннем этапе. Совмещение этих подходов требует баланса: например, начи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нать проект с базовой модели, которую можно углублять и расширять в ходе итераций, одновременно с регулярными проверками согласованности доменной модели с актуальными требованиями бизнеса.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есмотря на эффективность DDD, многие команды допускают ошибки при его внедрении. Одна из самых распространенных — излишне подробное моделирование, когда проект тратит ресурсы на проработку всех деталей доменной модели. Этот подход, известный как "Большой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изайн впереди" (Big Design Up Front), противоречит принципу адаптивного проектирования и делает систему слишком громоздкой и трудной для изменений.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ще одной ошибкой является неправильное понимание общих принципов DDD, когда разработчики путают доменные модели с техническими компонентами системы. Важно понимать, что доменные модели должны полностью отражать логику предметной области, а не технические 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спекты. Это требует плотного взаимодействия с бизнесом и правильного распределения задач между командой разработки и аналитиками.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десь приводятся реальные примеры применения DDD в крупных компаниях, где подход показал высокую эффективность. Кейс-стади демонстрируют, как доменные модели могут улучшать работу систем и повышать гибкость при изменениях требований. Также рассматриваются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азличные отрасли, где DDD применяется: от финансов и логистики до здравоохранения и ритейла. Успешные внедрения показывают, как DDD позволил компании избежать дорогостоящих ошибок и создать систему, соответствующую ее задачам.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учетом современных технологий (например, микросервисов, облачных платформ и искусственного интеллекта) DDD продолжает развиваться, адаптируясь к новым требованиям. Доменные события и событийное взаимодействие (Event-Driven Design) становятся все более поп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улярными, позволяя применять DDD в распределенных системах. Технологии продолжают влиять на подход 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DD, и будущее показывает, что его роль будет расти в условиях гибридных архитектур и усложняющихся бизнес-процессов.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>
          <w:ins w:id="5" w:author="user" w:date="2024-10-27T17:29:00Z"/>
          <w:rFonts w:ascii="Times New Roman" w:hAnsi="Times New Roman" w:eastAsia="Times New Roman" w:cs="Times New Roman"/>
          <w:sz w:val="28"/>
          <w:szCs w:val="28"/>
          <w:rPrChange w:id="4" w:author="user" w:date="2024-10-27T17:29:00Z"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</w:rPrChange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 подходит не всем проектам, но для систем, где важна точность в передаче бизнес-логики и долговременная поддержка, он может стать идеальным решением. Заключение подводит итоги, описывая сильные и слабые стороны DDD, и дает рекомендации для выбора этого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одхода, а также совета по адаптации DDD для проектов различного масштаба.</w:t>
      </w:r>
      <w:ins w:id="6" w:author="user" w:date="2024-10-27T17:29:00Z">
        <w:r>
          <w:rPr>
            <w:rFonts w:ascii="Times New Roman" w:hAnsi="Times New Roman" w:eastAsia="Times New Roman" w:cs="Times New Roman"/>
            <w:sz w:val="28"/>
            <w:szCs w:val="28"/>
            <w:rPrChange w:id="7" w:author="user" w:date="2024-10-27T17:29:00Z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PrChange>
          </w:rPr>
        </w:r>
      </w:ins>
      <w:ins w:id="8" w:author="user" w:date="2024-10-27T17:29:00Z">
        <w:r>
          <w:rPr>
            <w:rFonts w:ascii="Times New Roman" w:hAnsi="Times New Roman" w:eastAsia="Times New Roman" w:cs="Times New Roman"/>
            <w:sz w:val="28"/>
            <w:szCs w:val="28"/>
            <w:rPrChange w:id="9" w:author="user" w:date="2024-10-27T17:29:00Z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PrChange>
          </w:rPr>
        </w:r>
      </w:ins>
    </w:p>
    <w:p>
      <w:pPr>
        <w:pStyle w:val="709"/>
        <w:pBdr/>
        <w:spacing w:after="0" w:line="240" w:lineRule="auto"/>
        <w:ind/>
        <w:jc w:val="both"/>
        <w:rPr>
          <w:ins w:id="10" w:author="user" w:date="2024-10-27T16:56:00Z"/>
          <w:rFonts w:ascii="Times New Roman" w:hAnsi="Times New Roman" w:eastAsia="Times New Roman" w:cs="Times New Roman"/>
          <w:sz w:val="28"/>
          <w:szCs w:val="28"/>
        </w:rPr>
        <w:pPrChange w:author="user" w:date="2024-10-27T17:29:00Z" w:id="11">
          <w:pPr>
            <w:pStyle w:val="709"/>
            <w:numPr>
              <w:ilvl w:val="0"/>
              <w:numId w:val="6"/>
            </w:numPr>
            <w:pBdr/>
            <w:spacing w:after="0" w:line="240" w:lineRule="auto"/>
            <w:ind w:hanging="360"/>
            <w:jc w:val="both"/>
          </w:pPr>
        </w:pPrChange>
      </w:pPr>
      <w:r>
        <w:rPr>
          <w:rFonts w:ascii="Times New Roman" w:hAnsi="Times New Roman" w:eastAsia="Times New Roman" w:cs="Times New Roman"/>
          <w:sz w:val="28"/>
          <w:szCs w:val="28"/>
        </w:rPr>
      </w:r>
      <w:ins w:id="12" w:author="user" w:date="2024-10-27T16:56:00Z">
        <w:r>
          <w:rPr>
            <w:rFonts w:ascii="Times New Roman" w:hAnsi="Times New Roman" w:eastAsia="Times New Roman" w:cs="Times New Roman"/>
            <w:sz w:val="28"/>
            <w:szCs w:val="28"/>
          </w:rPr>
        </w:r>
      </w:ins>
      <w:ins w:id="13" w:author="user" w:date="2024-10-27T16:56:00Z">
        <w:r>
          <w:rPr>
            <w:rFonts w:ascii="Times New Roman" w:hAnsi="Times New Roman" w:eastAsia="Times New Roman" w:cs="Times New Roman"/>
            <w:sz w:val="28"/>
            <w:szCs w:val="28"/>
          </w:rPr>
        </w:r>
      </w:ins>
    </w:p>
    <w:p>
      <w:pPr>
        <w:pStyle w:val="709"/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rPrChange w:id="14" w:author="user" w:date="2024-10-27T16:56:00Z">
            <w:rPr/>
          </w:rPrChange>
        </w:rPr>
        <w:pPrChange w:author="user" w:date="2024-10-27T16:56:00Z" w:id="15">
          <w:pPr>
            <w:pStyle w:val="875"/>
            <w:numPr>
              <w:ilvl w:val="0"/>
              <w:numId w:val="7"/>
            </w:numPr>
            <w:pBdr/>
            <w:spacing/>
            <w:ind w:hanging="360" w:left="720"/>
            <w:jc w:val="both"/>
          </w:pPr>
        </w:pPrChange>
      </w:pPr>
      <w:ins w:id="16" w:author="user" w:date="2024-10-27T16:47:00Z">
        <w:r>
          <w:rPr>
            <w:rFonts w:ascii="Times New Roman" w:hAnsi="Times New Roman" w:eastAsia="Times New Roman" w:cs="Times New Roman"/>
            <w:sz w:val="24"/>
            <w:szCs w:val="24"/>
            <w:rPrChange w:id="17" w:author="user" w:date="2024-10-27T16:56:00Z">
              <w:rPr>
                <w:rFonts w:ascii="Times New Roman" w:hAnsi="Times New Roman" w:eastAsia="Times New Roman" w:cs="Times New Roman"/>
                <w:sz w:val="28"/>
                <w:szCs w:val="28"/>
              </w:rPr>
            </w:rPrChange>
          </w:rPr>
          <w:t xml:space="preserve">Спис</w:t>
        </w:r>
      </w:ins>
      <w:ins w:id="18" w:author="user" w:date="2024-10-27T16:48:00Z">
        <w:r>
          <w:rPr>
            <w:rFonts w:ascii="Times New Roman" w:hAnsi="Times New Roman" w:eastAsia="Times New Roman" w:cs="Times New Roman"/>
            <w:sz w:val="24"/>
            <w:szCs w:val="24"/>
            <w:rPrChange w:id="19" w:author="user" w:date="2024-10-27T16:56:00Z">
              <w:rPr>
                <w:rFonts w:ascii="Times New Roman" w:hAnsi="Times New Roman" w:eastAsia="Times New Roman" w:cs="Times New Roman"/>
                <w:sz w:val="28"/>
                <w:szCs w:val="28"/>
              </w:rPr>
            </w:rPrChange>
          </w:rPr>
          <w:t xml:space="preserve">ок используемой литературы</w:t>
        </w:r>
      </w:ins>
      <w:ins w:id="20" w:author="user" w:date="2024-10-27T16:55:00Z">
        <w:r>
          <w:rPr>
            <w:rFonts w:ascii="Times New Roman" w:hAnsi="Times New Roman" w:eastAsia="Times New Roman" w:cs="Times New Roman"/>
            <w:sz w:val="24"/>
            <w:szCs w:val="24"/>
            <w:rPrChange w:id="21" w:author="user" w:date="2024-10-27T16:56:00Z">
              <w:rPr>
                <w:rFonts w:ascii="Times New Roman" w:hAnsi="Times New Roman" w:eastAsia="Times New Roman" w:cs="Times New Roman"/>
                <w:sz w:val="28"/>
                <w:szCs w:val="28"/>
              </w:rPr>
            </w:rPrChange>
          </w:rPr>
          <w:t xml:space="preserve">:</w:t>
        </w:r>
      </w:ins>
      <w:r>
        <w:rPr>
          <w:rFonts w:ascii="Times New Roman" w:hAnsi="Times New Roman" w:eastAsia="Times New Roman" w:cs="Times New Roman"/>
          <w:sz w:val="28"/>
          <w:szCs w:val="28"/>
          <w:rPrChange w:id="22" w:author="user" w:date="2024-10-27T16:56:00Z">
            <w:rPr/>
          </w:rPrChange>
        </w:rPr>
      </w:r>
      <w:r>
        <w:rPr>
          <w:rFonts w:ascii="Times New Roman" w:hAnsi="Times New Roman" w:eastAsia="Times New Roman" w:cs="Times New Roman"/>
          <w:sz w:val="28"/>
          <w:szCs w:val="28"/>
          <w:rPrChange w:id="23" w:author="user" w:date="2024-10-27T16:56:00Z">
            <w:rPr/>
          </w:rPrChange>
        </w:rPr>
      </w:r>
    </w:p>
    <w:sdt>
      <w:sdtPr>
        <w15:appearance w15:val="boundingBox"/>
        <w:id w:val="844371353"/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75"/>
            <w:numPr>
              <w:ilvl w:val="0"/>
              <w:numId w:val="7"/>
            </w:numPr>
            <w:pBdr/>
            <w:spacing/>
            <w:ind/>
            <w:jc w:val="both"/>
            <w:rPr>
              <w:ins w:id="25" w:author="user" w:date="2024-10-27T17:40:00Z"/>
              <w:rFonts w:ascii="Times New Roman" w:hAnsi="Times New Roman" w:cs="Times New Roman"/>
              <w:sz w:val="24"/>
              <w:szCs w:val="24"/>
              <w:lang w:val="en-US"/>
              <w:rPrChange w:id="24" w:author="user" w:date="2024-10-27T17:40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</w:pPr>
          <w:ins w:id="26" w:author="user" w:date="2024-10-27T17:40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27" w:author="user" w:date="2024-10-27T17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r>
          </w:ins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Эванс, Эрик. Domain-Driven Design: Проектирование, управляемое предметной областью. Питер, 2010.</w:t>
          </w:r>
          <w:ins w:id="28" w:author="user" w:date="2024-10-27T17:40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29" w:author="user" w:date="2024-10-27T17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r>
          </w:ins>
          <w:ins w:id="30" w:author="user" w:date="2024-10-27T17:40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31" w:author="user" w:date="2024-10-27T17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r>
          </w:ins>
        </w:p>
        <w:p>
          <w:pPr>
            <w:pStyle w:val="875"/>
            <w:numPr>
              <w:ilvl w:val="0"/>
              <w:numId w:val="7"/>
            </w:numPr>
            <w:pBdr/>
            <w:spacing/>
            <w:ind/>
            <w:jc w:val="both"/>
            <w:rPr>
              <w:ins w:id="32" w:author="user" w:date="2024-10-27T17:29:00Z"/>
              <w:rFonts w:ascii="Times New Roman" w:hAnsi="Times New Roman" w:cs="Times New Roman"/>
              <w:sz w:val="24"/>
              <w:szCs w:val="24"/>
              <w:lang w:val="en-US"/>
            </w:rPr>
          </w:pPr>
          <w:ins w:id="33" w:author="user" w:date="2024-10-27T16:56:00Z"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</w:ins>
          <w:ins w:id="34" w:author="user" w:date="2024-10-27T16:56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BIBLIOGRAPHY</w:instrText>
            </w:r>
          </w:ins>
          <w:ins w:id="35" w:author="user" w:date="2024-10-27T16:56:00Z"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ins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Вернон, Вон. Реализация Domain-Driven Design. ДМК Пресс, 2014.</w:t>
          </w:r>
          <w:ins w:id="36" w:author="user" w:date="2024-10-27T17:29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  <w:ins w:id="37" w:author="user" w:date="2024-10-27T17:29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Style w:val="875"/>
            <w:numPr>
              <w:ilvl w:val="0"/>
              <w:numId w:val="7"/>
            </w:numPr>
            <w:pBdr/>
            <w:spacing/>
            <w:ind/>
            <w:jc w:val="both"/>
            <w:rPr>
              <w:ins w:id="38" w:author="user" w:date="2024-10-27T17:18:00Z"/>
              <w:rFonts w:ascii="Times New Roman" w:hAnsi="Times New Roman" w:cs="Times New Roman"/>
              <w:sz w:val="24"/>
              <w:szCs w:val="24"/>
              <w:lang w:val="en-US"/>
            </w:rPr>
          </w:pPr>
          <w:ins w:id="39" w:author="user" w:date="2024-10-27T17:18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Dijkstra E.W. The tide, not the waves / Dijkstra E.W. [Текст] // Beyond Calculation: The Next Fifty Years of Computing. — :Copernicus, 1997. — С. 59–64.</w:t>
            </w:r>
          </w:ins>
          <w:ins w:id="40" w:author="user" w:date="2024-10-27T17:18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ins>
          <w:ins w:id="41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Moseley B., Marks P. </w:t>
            </w:r>
          </w:ins>
          <w:ins w:id="42" w:author="user" w:date="2024-10-27T17:18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  <w:ins w:id="43" w:author="user" w:date="2024-10-27T17:18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Style w:val="875"/>
            <w:numPr>
              <w:ilvl w:val="0"/>
              <w:numId w:val="7"/>
            </w:numPr>
            <w:pBdr/>
            <w:spacing/>
            <w:ind/>
            <w:jc w:val="both"/>
            <w:rPr>
              <w:ins w:id="44" w:author="user" w:date="2024-10-27T17:13:00Z"/>
              <w:rFonts w:ascii="Times New Roman" w:hAnsi="Times New Roman" w:cs="Times New Roman"/>
              <w:sz w:val="24"/>
              <w:szCs w:val="24"/>
              <w:lang w:val="en-US"/>
            </w:rPr>
          </w:pPr>
          <w:ins w:id="45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the Tar Pit / Moseley B., Marks P. [Текст] //  Software Practice Advancement. — :, 2006. — С. .</w:t>
            </w:r>
          </w:ins>
          <w:ins w:id="46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ins>
          <w:ins w:id="47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  <w:ins w:id="48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Style w:val="875"/>
            <w:numPr>
              <w:ilvl w:val="0"/>
              <w:numId w:val="7"/>
            </w:numPr>
            <w:pBdr/>
            <w:spacing/>
            <w:ind/>
            <w:jc w:val="both"/>
            <w:rPr>
              <w:ins w:id="49" w:author="user" w:date="2024-10-27T16:56:00Z"/>
              <w:rFonts w:ascii="Times New Roman" w:hAnsi="Times New Roman" w:cs="Times New Roman"/>
              <w:sz w:val="24"/>
              <w:szCs w:val="24"/>
              <w:lang w:val="en-US"/>
            </w:rPr>
          </w:pPr>
          <w:ins w:id="50" w:author="user" w:date="2024-10-27T17:05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Sharvit Yehonathan Data-Oriented Programming: Reduce software complexity [Текст] / Sharvit Yehonathan — 1. — : Manning Publications Co, 2022 — 426 c</w:t>
            </w:r>
          </w:ins>
          <w:ins w:id="51" w:author="user" w:date="2024-10-27T17:05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52" w:author="user" w:date="2024-10-27T17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,</w:t>
            </w:r>
          </w:ins>
          <w:ins w:id="53" w:author="user" w:date="2024-10-27T16:58:00Z">
            <w:r>
              <w:rPr>
                <w:lang w:val="en-US"/>
                <w:rPrChange w:id="54" w:author="user" w:date="2024-10-27T16:58:00Z">
                  <w:rPr/>
                </w:rPrChange>
              </w:rPr>
              <w:t xml:space="preserve"> </w:t>
            </w:r>
          </w:ins>
          <w:ins w:id="55" w:author="user" w:date="2024-10-27T16:58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56" w:author="user" w:date="2024-10-27T17:0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ISBN: 9781617298578</w:t>
            </w:r>
          </w:ins>
          <w:ins w:id="57" w:author="user" w:date="2024-10-27T16:56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  <w:ins w:id="58" w:author="user" w:date="2024-10-27T16:56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Bdr/>
            <w:spacing/>
            <w:ind/>
            <w:jc w:val="both"/>
            <w:rPr>
              <w:del w:id="60" w:author="user" w:date="2024-10-27T17:42:00Z"/>
              <w:rFonts w:ascii="Times New Roman" w:hAnsi="Times New Roman" w:cs="Times New Roman"/>
              <w:sz w:val="28"/>
              <w:szCs w:val="28"/>
              <w:rPrChange w:id="59" w:author="user" w:date="2024-10-27T17:42:00Z">
                <w:rPr>
                  <w:rFonts w:ascii="Times New Roman" w:hAnsi="Times New Roman" w:eastAsia="Times New Roman" w:cs="Times New Roman"/>
                  <w:sz w:val="28"/>
                  <w:szCs w:val="28"/>
                </w:rPr>
              </w:rPrChange>
            </w:rPr>
            <w:pPrChange w:author="user" w:date="2024-10-27T17:42:00Z" w:id="61">
              <w:pPr>
                <w:pStyle w:val="709"/>
                <w:numPr>
                  <w:ilvl w:val="0"/>
                  <w:numId w:val="6"/>
                </w:numPr>
                <w:pBdr/>
                <w:spacing w:after="0" w:line="240" w:lineRule="auto"/>
                <w:ind w:hanging="360"/>
                <w:jc w:val="both"/>
              </w:pPr>
            </w:pPrChange>
          </w:pPr>
          <w:ins w:id="62" w:author="user" w:date="2024-10-27T16:56:00Z">
            <w:r>
              <w:rPr>
                <w:rFonts w:ascii="Times New Roman" w:hAnsi="Times New Roman" w:cs="Times New Roman"/>
                <w:sz w:val="24"/>
                <w:szCs w:val="24"/>
                <w:rPrChange w:id="63" w:author="user" w:date="2024-10-27T16:5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  <w:fldChar w:fldCharType="end"/>
            </w:r>
          </w:ins>
          <w:del w:id="64" w:author="user" w:date="2024-10-27T17:42:00Z">
            <w:r>
              <w:rPr>
                <w:rFonts w:ascii="Times New Roman" w:hAnsi="Times New Roman" w:cs="Times New Roman"/>
                <w:sz w:val="28"/>
                <w:szCs w:val="28"/>
                <w:rPrChange w:id="65" w:author="user" w:date="2024-10-27T17:42:00Z"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rPrChange>
              </w:rPr>
            </w:r>
          </w:del>
          <w:del w:id="66" w:author="user" w:date="2024-10-27T17:42:00Z">
            <w:r>
              <w:rPr>
                <w:rFonts w:ascii="Times New Roman" w:hAnsi="Times New Roman" w:cs="Times New Roman"/>
                <w:sz w:val="28"/>
                <w:szCs w:val="28"/>
                <w:rPrChange w:id="67" w:author="user" w:date="2024-10-27T17:42:00Z"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rPrChange>
              </w:rPr>
            </w:r>
          </w:del>
        </w:p>
      </w:sdtContent>
    </w:sdt>
    <w:sdt>
      <w:sdtPr>
        <w15:appearance w15:val="boundingBox"/>
        <w:id w:val="1709677097"/>
        <w:docPartObj>
          <w:docPartGallery w:val="Bibliographies"/>
          <w:docPartUnique w:val="true"/>
        </w:docPartObj>
        <w:rPr/>
      </w:sdtPr>
      <w:sdtContent>
        <w:p>
          <w:pPr>
            <w:pBdr/>
            <w:spacing/>
            <w:ind/>
            <w:rPr/>
            <w:pPrChange w:author="user" w:date="2024-10-27T17:42:00Z" w:id="68">
              <w:pPr>
                <w:pBdr/>
                <w:spacing/>
                <w:ind/>
                <w:jc w:val="both"/>
              </w:pPr>
            </w:pPrChange>
          </w:pPr>
          <w:r/>
          <w:r/>
        </w:p>
      </w:sdtContent>
    </w:sdt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GRNTI 20.53.24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PAPER TITLE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A.A. 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Faitelson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Bachelor of the second year of study in the direction of training "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Software technology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 and administration of information systems"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Kursk State University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e-mail: z0tedd@gmail.com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Scientific supervisor: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A.V. 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Krivonos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PhD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 of Technical Sciences, Associate Professor of the Department of Software and Administration of Information Systems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Kursk State University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val="en-US"/>
        </w:rPr>
        <w:t xml:space="preserve">e-mail: krivonos_av@kursksu.ru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article is devoted to the consideration of data-oriented programming, positive and negative aspects of this paradigm. This paradigm is intended to help in the design of information systems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Keywords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data-oriented programming, programming paradigms, design of information systems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697"/>
    <w:link w:val="6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1">
    <w:name w:val="Heading 2 Char"/>
    <w:basedOn w:val="697"/>
    <w:link w:val="68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>
    <w:name w:val="Heading 3 Char"/>
    <w:basedOn w:val="697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>
    <w:name w:val="Heading 4 Char"/>
    <w:basedOn w:val="697"/>
    <w:link w:val="69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>
    <w:name w:val="Heading 5 Char"/>
    <w:basedOn w:val="697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6 Char"/>
    <w:basedOn w:val="697"/>
    <w:link w:val="69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>
    <w:name w:val="Heading 7 Char"/>
    <w:basedOn w:val="697"/>
    <w:link w:val="6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8 Char"/>
    <w:basedOn w:val="697"/>
    <w:link w:val="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>
    <w:name w:val="Heading 9 Char"/>
    <w:basedOn w:val="697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Title Char"/>
    <w:basedOn w:val="697"/>
    <w:link w:val="711"/>
    <w:uiPriority w:val="10"/>
    <w:pPr>
      <w:pBdr/>
      <w:spacing/>
      <w:ind/>
    </w:pPr>
    <w:rPr>
      <w:sz w:val="48"/>
      <w:szCs w:val="48"/>
    </w:rPr>
  </w:style>
  <w:style w:type="character" w:styleId="680">
    <w:name w:val="Subtitle Char"/>
    <w:basedOn w:val="697"/>
    <w:link w:val="713"/>
    <w:uiPriority w:val="11"/>
    <w:pPr>
      <w:pBdr/>
      <w:spacing/>
      <w:ind/>
    </w:pPr>
    <w:rPr>
      <w:sz w:val="24"/>
      <w:szCs w:val="24"/>
    </w:rPr>
  </w:style>
  <w:style w:type="character" w:styleId="681">
    <w:name w:val="Quote Char"/>
    <w:link w:val="715"/>
    <w:uiPriority w:val="29"/>
    <w:pPr>
      <w:pBdr/>
      <w:spacing/>
      <w:ind/>
    </w:pPr>
    <w:rPr>
      <w:i/>
    </w:rPr>
  </w:style>
  <w:style w:type="character" w:styleId="682">
    <w:name w:val="Intense Quote Char"/>
    <w:link w:val="717"/>
    <w:uiPriority w:val="30"/>
    <w:pPr>
      <w:pBdr/>
      <w:spacing/>
      <w:ind/>
    </w:pPr>
    <w:rPr>
      <w:i/>
    </w:rPr>
  </w:style>
  <w:style w:type="character" w:styleId="683">
    <w:name w:val="Header Char"/>
    <w:basedOn w:val="697"/>
    <w:link w:val="719"/>
    <w:uiPriority w:val="99"/>
    <w:pPr>
      <w:pBdr/>
      <w:spacing/>
      <w:ind/>
    </w:pPr>
  </w:style>
  <w:style w:type="character" w:styleId="684">
    <w:name w:val="Caption Char"/>
    <w:basedOn w:val="872"/>
    <w:link w:val="721"/>
    <w:uiPriority w:val="99"/>
    <w:pPr>
      <w:pBdr/>
      <w:spacing/>
      <w:ind/>
    </w:pPr>
  </w:style>
  <w:style w:type="character" w:styleId="685">
    <w:name w:val="Footnote Text Char"/>
    <w:link w:val="850"/>
    <w:uiPriority w:val="99"/>
    <w:pPr>
      <w:pBdr/>
      <w:spacing/>
      <w:ind/>
    </w:pPr>
    <w:rPr>
      <w:sz w:val="18"/>
    </w:rPr>
  </w:style>
  <w:style w:type="character" w:styleId="686">
    <w:name w:val="Endnote Text Char"/>
    <w:link w:val="853"/>
    <w:uiPriority w:val="99"/>
    <w:pPr>
      <w:pBdr/>
      <w:spacing/>
      <w:ind/>
    </w:pPr>
    <w:rPr>
      <w:sz w:val="20"/>
    </w:rPr>
  </w:style>
  <w:style w:type="paragraph" w:styleId="687" w:default="1">
    <w:name w:val="Normal"/>
    <w:qFormat/>
    <w:pPr>
      <w:pBdr/>
      <w:spacing w:after="160" w:line="259" w:lineRule="auto"/>
      <w:ind/>
    </w:pPr>
  </w:style>
  <w:style w:type="paragraph" w:styleId="688">
    <w:name w:val="Heading 1"/>
    <w:basedOn w:val="687"/>
    <w:next w:val="687"/>
    <w:link w:val="70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89">
    <w:name w:val="Heading 2"/>
    <w:basedOn w:val="687"/>
    <w:next w:val="687"/>
    <w:link w:val="7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0">
    <w:name w:val="Heading 3"/>
    <w:basedOn w:val="687"/>
    <w:next w:val="687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91">
    <w:name w:val="Heading 4"/>
    <w:basedOn w:val="687"/>
    <w:next w:val="687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687"/>
    <w:next w:val="687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3">
    <w:name w:val="Heading 6"/>
    <w:basedOn w:val="687"/>
    <w:next w:val="687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94">
    <w:name w:val="Heading 7"/>
    <w:basedOn w:val="687"/>
    <w:next w:val="687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95">
    <w:name w:val="Heading 8"/>
    <w:basedOn w:val="687"/>
    <w:next w:val="687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96">
    <w:name w:val="Heading 9"/>
    <w:basedOn w:val="687"/>
    <w:next w:val="687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 w:default="1">
    <w:name w:val="Default Paragraph Font"/>
    <w:uiPriority w:val="1"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character" w:styleId="700" w:customStyle="1">
    <w:name w:val="Заголовок 1 Знак"/>
    <w:basedOn w:val="697"/>
    <w:link w:val="6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1" w:customStyle="1">
    <w:name w:val="Заголовок 2 Знак"/>
    <w:basedOn w:val="697"/>
    <w:link w:val="68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2" w:customStyle="1">
    <w:name w:val="Заголовок 3 Знак"/>
    <w:basedOn w:val="697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3" w:customStyle="1">
    <w:name w:val="Заголовок 4 Знак"/>
    <w:basedOn w:val="697"/>
    <w:link w:val="69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4" w:customStyle="1">
    <w:name w:val="Заголовок 5 Знак"/>
    <w:basedOn w:val="697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5" w:customStyle="1">
    <w:name w:val="Заголовок 6 Знак"/>
    <w:basedOn w:val="697"/>
    <w:link w:val="69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6" w:customStyle="1">
    <w:name w:val="Заголовок 7 Знак"/>
    <w:basedOn w:val="697"/>
    <w:link w:val="6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 w:customStyle="1">
    <w:name w:val="Заголовок 8 Знак"/>
    <w:basedOn w:val="697"/>
    <w:link w:val="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8" w:customStyle="1">
    <w:name w:val="Заголовок 9 Знак"/>
    <w:basedOn w:val="697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9">
    <w:name w:val="List Paragraph"/>
    <w:basedOn w:val="687"/>
    <w:uiPriority w:val="34"/>
    <w:qFormat/>
    <w:pPr>
      <w:pBdr/>
      <w:spacing/>
      <w:ind w:left="720"/>
      <w:contextualSpacing w:val="true"/>
    </w:pPr>
  </w:style>
  <w:style w:type="paragraph" w:styleId="710">
    <w:name w:val="No Spacing"/>
    <w:uiPriority w:val="1"/>
    <w:qFormat/>
    <w:pPr>
      <w:pBdr/>
      <w:spacing/>
      <w:ind/>
    </w:pPr>
  </w:style>
  <w:style w:type="paragraph" w:styleId="711">
    <w:name w:val="Title"/>
    <w:basedOn w:val="687"/>
    <w:next w:val="687"/>
    <w:link w:val="71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2" w:customStyle="1">
    <w:name w:val="Заголовок Знак"/>
    <w:basedOn w:val="697"/>
    <w:link w:val="711"/>
    <w:uiPriority w:val="10"/>
    <w:pPr>
      <w:pBdr/>
      <w:spacing/>
      <w:ind/>
    </w:pPr>
    <w:rPr>
      <w:sz w:val="48"/>
      <w:szCs w:val="48"/>
    </w:rPr>
  </w:style>
  <w:style w:type="paragraph" w:styleId="713">
    <w:name w:val="Subtitle"/>
    <w:basedOn w:val="687"/>
    <w:next w:val="687"/>
    <w:link w:val="71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4" w:customStyle="1">
    <w:name w:val="Подзаголовок Знак"/>
    <w:basedOn w:val="697"/>
    <w:link w:val="713"/>
    <w:uiPriority w:val="11"/>
    <w:pPr>
      <w:pBdr/>
      <w:spacing/>
      <w:ind/>
    </w:pPr>
    <w:rPr>
      <w:sz w:val="24"/>
      <w:szCs w:val="24"/>
    </w:rPr>
  </w:style>
  <w:style w:type="paragraph" w:styleId="715">
    <w:name w:val="Quote"/>
    <w:basedOn w:val="687"/>
    <w:next w:val="687"/>
    <w:link w:val="716"/>
    <w:uiPriority w:val="29"/>
    <w:qFormat/>
    <w:pPr>
      <w:pBdr/>
      <w:spacing/>
      <w:ind w:right="720" w:left="720"/>
    </w:pPr>
    <w:rPr>
      <w:i/>
    </w:rPr>
  </w:style>
  <w:style w:type="character" w:styleId="716" w:customStyle="1">
    <w:name w:val="Цитата 2 Знак"/>
    <w:link w:val="715"/>
    <w:uiPriority w:val="29"/>
    <w:pPr>
      <w:pBdr/>
      <w:spacing/>
      <w:ind/>
    </w:pPr>
    <w:rPr>
      <w:i/>
    </w:rPr>
  </w:style>
  <w:style w:type="paragraph" w:styleId="717">
    <w:name w:val="Intense Quote"/>
    <w:basedOn w:val="687"/>
    <w:next w:val="687"/>
    <w:link w:val="71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18" w:customStyle="1">
    <w:name w:val="Выделенная цитата Знак"/>
    <w:link w:val="717"/>
    <w:uiPriority w:val="30"/>
    <w:pPr>
      <w:pBdr/>
      <w:spacing/>
      <w:ind/>
    </w:pPr>
    <w:rPr>
      <w:i/>
    </w:rPr>
  </w:style>
  <w:style w:type="paragraph" w:styleId="719">
    <w:name w:val="Header"/>
    <w:basedOn w:val="687"/>
    <w:link w:val="72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0" w:customStyle="1">
    <w:name w:val="Верхний колонтитул Знак"/>
    <w:basedOn w:val="697"/>
    <w:link w:val="719"/>
    <w:uiPriority w:val="99"/>
    <w:pPr>
      <w:pBdr/>
      <w:spacing/>
      <w:ind/>
    </w:pPr>
  </w:style>
  <w:style w:type="paragraph" w:styleId="721">
    <w:name w:val="Footer"/>
    <w:basedOn w:val="687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2" w:customStyle="1">
    <w:name w:val="Footer Char"/>
    <w:basedOn w:val="697"/>
    <w:uiPriority w:val="99"/>
    <w:pPr>
      <w:pBdr/>
      <w:spacing/>
      <w:ind/>
    </w:pPr>
  </w:style>
  <w:style w:type="character" w:styleId="723" w:customStyle="1">
    <w:name w:val="Нижний колонтитул Знак"/>
    <w:link w:val="721"/>
    <w:uiPriority w:val="99"/>
    <w:pPr>
      <w:pBdr/>
      <w:spacing/>
      <w:ind/>
    </w:pPr>
  </w:style>
  <w:style w:type="table" w:styleId="724">
    <w:name w:val="Table Grid"/>
    <w:basedOn w:val="69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Table Grid Light"/>
    <w:basedOn w:val="69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69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698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1 Light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1 Light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2 - Accent 1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2 - Accent 2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3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4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5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6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3 - Accent 1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3 - Accent 2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3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4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5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6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698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4 - Accent 1"/>
    <w:basedOn w:val="698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4 - Accent 2"/>
    <w:basedOn w:val="698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3"/>
    <w:basedOn w:val="698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4"/>
    <w:basedOn w:val="698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5"/>
    <w:basedOn w:val="698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6"/>
    <w:basedOn w:val="698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5 Dark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5 Dark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6 Colorful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6 Colorful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7 Colorful - Accent 1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7 Colorful - Accent 2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3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4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5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6"/>
    <w:basedOn w:val="698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1 Light - Accent 1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1 Light - Accent 2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3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4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5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6"/>
    <w:basedOn w:val="69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2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2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3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3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4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4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5 Dark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5 Dark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6 Colorful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6 Colorful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698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7 Colorful - Accent 1"/>
    <w:basedOn w:val="698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7 Colorful - Accent 2"/>
    <w:basedOn w:val="698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3"/>
    <w:basedOn w:val="698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4"/>
    <w:basedOn w:val="698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5"/>
    <w:basedOn w:val="698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6"/>
    <w:basedOn w:val="698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ned - Accent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ned - Accent 1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 2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3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4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5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6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&amp; Lined - Accent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&amp; Lined - Accent 1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 2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3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4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5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6"/>
    <w:basedOn w:val="69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 - Accent 1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 - Accent 2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3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4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5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6"/>
    <w:basedOn w:val="69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>
    <w:name w:val="footnote text"/>
    <w:basedOn w:val="687"/>
    <w:link w:val="85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1" w:customStyle="1">
    <w:name w:val="Текст сноски Знак"/>
    <w:link w:val="850"/>
    <w:uiPriority w:val="99"/>
    <w:pPr>
      <w:pBdr/>
      <w:spacing/>
      <w:ind/>
    </w:pPr>
    <w:rPr>
      <w:sz w:val="18"/>
    </w:rPr>
  </w:style>
  <w:style w:type="character" w:styleId="852">
    <w:name w:val="footnote reference"/>
    <w:basedOn w:val="697"/>
    <w:uiPriority w:val="99"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687"/>
    <w:link w:val="85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4" w:customStyle="1">
    <w:name w:val="Текст концевой сноски Знак"/>
    <w:link w:val="853"/>
    <w:uiPriority w:val="99"/>
    <w:pPr>
      <w:pBdr/>
      <w:spacing/>
      <w:ind/>
    </w:pPr>
    <w:rPr>
      <w:sz w:val="20"/>
    </w:rPr>
  </w:style>
  <w:style w:type="character" w:styleId="855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856">
    <w:name w:val="toc 1"/>
    <w:basedOn w:val="687"/>
    <w:next w:val="687"/>
    <w:uiPriority w:val="39"/>
    <w:unhideWhenUsed/>
    <w:pPr>
      <w:pBdr/>
      <w:spacing w:after="57"/>
      <w:ind/>
    </w:pPr>
  </w:style>
  <w:style w:type="paragraph" w:styleId="857">
    <w:name w:val="toc 2"/>
    <w:basedOn w:val="687"/>
    <w:next w:val="687"/>
    <w:uiPriority w:val="39"/>
    <w:unhideWhenUsed/>
    <w:pPr>
      <w:pBdr/>
      <w:spacing w:after="57"/>
      <w:ind w:left="283"/>
    </w:pPr>
  </w:style>
  <w:style w:type="paragraph" w:styleId="858">
    <w:name w:val="toc 3"/>
    <w:basedOn w:val="687"/>
    <w:next w:val="687"/>
    <w:uiPriority w:val="39"/>
    <w:unhideWhenUsed/>
    <w:pPr>
      <w:pBdr/>
      <w:spacing w:after="57"/>
      <w:ind w:left="567"/>
    </w:pPr>
  </w:style>
  <w:style w:type="paragraph" w:styleId="859">
    <w:name w:val="toc 4"/>
    <w:basedOn w:val="687"/>
    <w:next w:val="687"/>
    <w:uiPriority w:val="39"/>
    <w:unhideWhenUsed/>
    <w:pPr>
      <w:pBdr/>
      <w:spacing w:after="57"/>
      <w:ind w:left="850"/>
    </w:pPr>
  </w:style>
  <w:style w:type="paragraph" w:styleId="860">
    <w:name w:val="toc 5"/>
    <w:basedOn w:val="687"/>
    <w:next w:val="687"/>
    <w:uiPriority w:val="39"/>
    <w:unhideWhenUsed/>
    <w:pPr>
      <w:pBdr/>
      <w:spacing w:after="57"/>
      <w:ind w:left="1134"/>
    </w:pPr>
  </w:style>
  <w:style w:type="paragraph" w:styleId="861">
    <w:name w:val="toc 6"/>
    <w:basedOn w:val="687"/>
    <w:next w:val="687"/>
    <w:uiPriority w:val="39"/>
    <w:unhideWhenUsed/>
    <w:pPr>
      <w:pBdr/>
      <w:spacing w:after="57"/>
      <w:ind w:left="1417"/>
    </w:pPr>
  </w:style>
  <w:style w:type="paragraph" w:styleId="862">
    <w:name w:val="toc 7"/>
    <w:basedOn w:val="687"/>
    <w:next w:val="687"/>
    <w:uiPriority w:val="39"/>
    <w:unhideWhenUsed/>
    <w:pPr>
      <w:pBdr/>
      <w:spacing w:after="57"/>
      <w:ind w:left="1701"/>
    </w:pPr>
  </w:style>
  <w:style w:type="paragraph" w:styleId="863">
    <w:name w:val="toc 8"/>
    <w:basedOn w:val="687"/>
    <w:next w:val="687"/>
    <w:uiPriority w:val="39"/>
    <w:unhideWhenUsed/>
    <w:pPr>
      <w:pBdr/>
      <w:spacing w:after="57"/>
      <w:ind w:left="1984"/>
    </w:pPr>
  </w:style>
  <w:style w:type="paragraph" w:styleId="864">
    <w:name w:val="toc 9"/>
    <w:basedOn w:val="687"/>
    <w:next w:val="687"/>
    <w:uiPriority w:val="39"/>
    <w:unhideWhenUsed/>
    <w:pPr>
      <w:pBdr/>
      <w:spacing w:after="57"/>
      <w:ind w:left="2268"/>
    </w:pPr>
  </w:style>
  <w:style w:type="paragraph" w:styleId="865">
    <w:name w:val="TOC Heading"/>
    <w:uiPriority w:val="39"/>
    <w:unhideWhenUsed/>
    <w:pPr>
      <w:pBdr/>
      <w:spacing/>
      <w:ind/>
    </w:pPr>
  </w:style>
  <w:style w:type="paragraph" w:styleId="866">
    <w:name w:val="table of figures"/>
    <w:basedOn w:val="687"/>
    <w:next w:val="687"/>
    <w:uiPriority w:val="99"/>
    <w:unhideWhenUsed/>
    <w:pPr>
      <w:pBdr/>
      <w:spacing w:after="0"/>
      <w:ind/>
    </w:pPr>
  </w:style>
  <w:style w:type="character" w:styleId="867">
    <w:name w:val="Hyperlink"/>
    <w:basedOn w:val="69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 w:customStyle="1">
    <w:name w:val="Текст выноски Знак"/>
    <w:basedOn w:val="697"/>
    <w:link w:val="874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69" w:customStyle="1">
    <w:name w:val="Heading"/>
    <w:basedOn w:val="687"/>
    <w:next w:val="870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870">
    <w:name w:val="Body Text"/>
    <w:basedOn w:val="687"/>
    <w:pPr>
      <w:pBdr/>
      <w:spacing w:after="140" w:line="276" w:lineRule="auto"/>
      <w:ind/>
    </w:pPr>
  </w:style>
  <w:style w:type="paragraph" w:styleId="871">
    <w:name w:val="List"/>
    <w:basedOn w:val="870"/>
    <w:pPr>
      <w:pBdr/>
      <w:spacing/>
      <w:ind/>
    </w:pPr>
    <w:rPr>
      <w:rFonts w:cs="Noto Sans Devanagari"/>
    </w:rPr>
  </w:style>
  <w:style w:type="paragraph" w:styleId="872">
    <w:name w:val="Caption"/>
    <w:basedOn w:val="687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73" w:customStyle="1">
    <w:name w:val="Index"/>
    <w:basedOn w:val="687"/>
    <w:qFormat/>
    <w:pPr>
      <w:suppressLineNumbers w:val="true"/>
      <w:pBdr/>
      <w:spacing/>
      <w:ind/>
    </w:pPr>
    <w:rPr>
      <w:rFonts w:cs="Noto Sans Devanagari"/>
    </w:rPr>
  </w:style>
  <w:style w:type="paragraph" w:styleId="874">
    <w:name w:val="Balloon Text"/>
    <w:basedOn w:val="687"/>
    <w:link w:val="868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75">
    <w:name w:val="Bibliography"/>
    <w:basedOn w:val="687"/>
    <w:next w:val="687"/>
    <w:uiPriority w:val="37"/>
    <w:unhideWhenUsed/>
    <w:pPr>
      <w:pBdr/>
      <w:spacing/>
      <w:ind/>
    </w:pPr>
  </w:style>
  <w:style w:type="paragraph" w:styleId="876">
    <w:name w:val="Revision"/>
    <w:hidden/>
    <w:uiPriority w:val="99"/>
    <w:semiHidden/>
    <w:pPr>
      <w:pBdr/>
      <w:spacing/>
      <w:ind/>
    </w:pPr>
  </w:style>
  <w:style w:type="character" w:styleId="877">
    <w:name w:val="annotation reference"/>
    <w:basedOn w:val="69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78">
    <w:name w:val="annotation text"/>
    <w:basedOn w:val="687"/>
    <w:link w:val="87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79" w:customStyle="1">
    <w:name w:val="Текст примечания Знак"/>
    <w:basedOn w:val="697"/>
    <w:link w:val="878"/>
    <w:uiPriority w:val="99"/>
    <w:semiHidden/>
    <w:pPr>
      <w:pBdr/>
      <w:spacing/>
      <w:ind/>
    </w:pPr>
    <w:rPr>
      <w:sz w:val="20"/>
      <w:szCs w:val="20"/>
    </w:rPr>
  </w:style>
  <w:style w:type="paragraph" w:styleId="880">
    <w:name w:val="annotation subject"/>
    <w:basedOn w:val="878"/>
    <w:next w:val="878"/>
    <w:link w:val="881"/>
    <w:uiPriority w:val="99"/>
    <w:semiHidden/>
    <w:unhideWhenUsed/>
    <w:pPr>
      <w:pBdr/>
      <w:spacing/>
      <w:ind/>
    </w:pPr>
    <w:rPr>
      <w:b/>
      <w:bCs/>
    </w:rPr>
  </w:style>
  <w:style w:type="character" w:styleId="881" w:customStyle="1">
    <w:name w:val="Тема примечания Знак"/>
    <w:basedOn w:val="879"/>
    <w:link w:val="880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PNa69</b:Tag>
    <b:SourceType>ConferenceProceedings</b:SourceType>
    <b:Guid>{BC3A2834-E13B-4775-83AD-CCB8FC6F08A9}</b:Guid>
    <b:Title>Conference sponsored by the NATO SCIENCE COMMITTEE</b:Title>
    <b:Year>1969</b:Year>
    <b:City>Garmisch, Germany</b:City>
    <b:Author>
      <b:Author>
        <b:NameList>
          <b:Person>
            <b:Last>Randell.</b:Last>
            <b:First>P.</b:First>
            <b:Middle>Naur and B.</b:Middle>
          </b:Person>
        </b:NameList>
      </b:Author>
    </b:Author>
    <b:Pages>70</b:Pages>
    <b:ConferenceName>Software engineering</b:ConferenceName>
    <b:RefOrder>1</b:RefOrder>
  </b:Source>
  <b:Source>
    <b:Tag>Fre86</b:Tag>
    <b:SourceType>BookSection</b:SourceType>
    <b:Guid>{1536BA7D-BBFA-485F-968C-69CE765B10D5}</b:Guid>
    <b:Title> No silver bullet: Essence and accidents of software engineering. Information Processing </b:Title>
    <b:Year>1986</b:Year>
    <b:Author>
      <b:Author>
        <b:NameList>
          <b:Person>
            <b:Last>Brooks</b:Last>
            <b:First>Frederick</b:First>
            <b:Middle>P.</b:Middle>
          </b:Person>
        </b:NameList>
      </b:Author>
      <b:BookAuthor>
        <b:NameList>
          <b:Person>
            <b:Last>Brooks</b:Last>
            <b:First>Frederick</b:First>
            <b:Middle>P.</b:Middle>
          </b:Person>
        </b:NameList>
      </b:BookAuthor>
    </b:Author>
    <b:BookTitle>The Mythical Man-Month</b:BookTitle>
    <b:RefOrder>2</b:RefOrder>
  </b:Source>
  <b:Source>
    <b:Tag>Eds97</b:Tag>
    <b:SourceType>BookSection</b:SourceType>
    <b:Guid>{3C71F477-A314-49C3-AFE3-70E98DAF7A56}</b:Guid>
    <b:Author>
      <b:Author>
        <b:NameList>
          <b:Person>
            <b:Last>Dijkstra.</b:Last>
            <b:First>Edsger</b:First>
            <b:Middle>W.</b:Middle>
          </b:Person>
        </b:NameList>
      </b:Author>
      <b:BookAuthor>
        <b:NameList>
          <b:Person>
            <b:Last>Metcalfe</b:Last>
            <b:First>Peter</b:First>
            <b:Middle>J. Denning and Robert M.</b:Middle>
          </b:Person>
        </b:NameList>
      </b:BookAuthor>
    </b:Author>
    <b:Title>The tide, not the waves.</b:Title>
    <b:BookTitle>Beyond Calculation: The Next Fifty Years of Computing</b:BookTitle>
    <b:Year>1997</b:Year>
    <b:RefOrder>3</b:RefOrder>
  </b:Source>
  <b:Source>
    <b:Tag>Ben06</b:Tag>
    <b:SourceType>Report</b:SourceType>
    <b:Guid>{08B4473B-E2AF-473E-B8D3-9143F5EFFCF5}</b:Guid>
    <b:Title>Out of the Tar Pit</b:Title>
    <b:Year>2006</b:Year>
    <b:Author>
      <b:Author>
        <b:NameList>
          <b:Person>
            <b:Last>Marks</b:Last>
            <b:First>Ben</b:First>
            <b:Middle>Moseley and Peter</b:Middle>
          </b:Person>
        </b:NameList>
      </b:Author>
    </b:Author>
    <b:RefOrder>4</b:RefOrder>
  </b:Source>
  <b:Source>
    <b:Tag>Yeh22</b:Tag>
    <b:SourceType>Book</b:SourceType>
    <b:Guid>{DCF4C687-65F2-40BE-ABD1-DAE85BB318F0}</b:Guid>
    <b:Title>Data-Oriented Programming: Reduce software complexity</b:Title>
    <b:Year>2022</b:Year>
    <b:Author>
      <b:Author>
        <b:NameList>
          <b:Person>
            <b:Last>Sharvit</b:Last>
            <b:First>Yehonathan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8B2B7DD-D678-4C28-9B45-F0BC37A4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RePack by SPecialiST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4</cp:revision>
  <dcterms:created xsi:type="dcterms:W3CDTF">2024-10-27T14:44:00Z</dcterms:created>
  <dcterms:modified xsi:type="dcterms:W3CDTF">2024-11-09T19:05:45Z</dcterms:modified>
</cp:coreProperties>
</file>