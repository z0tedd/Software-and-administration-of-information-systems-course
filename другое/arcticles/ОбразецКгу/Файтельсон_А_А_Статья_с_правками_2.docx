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E6610" w14:textId="77777777" w:rsidR="00AD435C" w:rsidRDefault="00DD3071" w:rsidP="006E11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УДК 004.6 </w:t>
      </w:r>
    </w:p>
    <w:p w14:paraId="630E50CC" w14:textId="77777777" w:rsidR="00AD435C" w:rsidRDefault="00DD3071" w:rsidP="000370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ДАТА-ОРИЕНТИРОВАННОЕ ПРОГРАММИРОВАНИЕ: ПОЛОЖИТЕЛЬНЫЕ И ОТРИЦАТЕЛЬНЫЕ АСПЕКТЫ</w:t>
      </w:r>
    </w:p>
    <w:p w14:paraId="373E8BE9" w14:textId="77777777" w:rsidR="00AD435C" w:rsidRDefault="00DD3071" w:rsidP="00037013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А.А.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Файтельсон</w:t>
      </w:r>
      <w:proofErr w:type="spellEnd"/>
    </w:p>
    <w:p w14:paraId="758A2F66" w14:textId="77777777" w:rsidR="00AD435C" w:rsidRDefault="00DD3071" w:rsidP="0003701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Бакалавр второго года обучения по направлению подготовки «Математическое обеспечение и администрирование информационных систем»</w:t>
      </w:r>
    </w:p>
    <w:p w14:paraId="51496061" w14:textId="77777777" w:rsidR="00AD435C" w:rsidRDefault="00DD3071" w:rsidP="0003701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Курский государственный университет </w:t>
      </w:r>
    </w:p>
    <w:p w14:paraId="07033AB0" w14:textId="77777777" w:rsidR="00AD435C" w:rsidRDefault="00DD3071" w:rsidP="0003701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</w:t>
      </w:r>
      <w:r w:rsidRPr="00B76A4A"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mail</w:t>
      </w:r>
      <w:r w:rsidRPr="00B76A4A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z</w:t>
      </w:r>
      <w:r w:rsidRPr="00B76A4A">
        <w:rPr>
          <w:rFonts w:ascii="Times New Roman" w:eastAsia="Times New Roman" w:hAnsi="Times New Roman" w:cs="Times New Roman"/>
          <w:i/>
          <w:sz w:val="28"/>
          <w:szCs w:val="28"/>
        </w:rPr>
        <w:t>0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tedd</w:t>
      </w:r>
      <w:proofErr w:type="spellEnd"/>
      <w:r w:rsidRPr="00B76A4A">
        <w:rPr>
          <w:rFonts w:ascii="Times New Roman" w:eastAsia="Times New Roman" w:hAnsi="Times New Roman" w:cs="Times New Roman"/>
          <w:i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gmail</w:t>
      </w:r>
      <w:proofErr w:type="spellEnd"/>
      <w:r w:rsidRPr="00B76A4A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com</w:t>
      </w:r>
      <w:r w:rsidRPr="00B76A4A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</w:p>
    <w:p w14:paraId="21EF366D" w14:textId="77777777" w:rsidR="00AD435C" w:rsidRDefault="00AD435C" w:rsidP="0003701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107A7D2" w14:textId="77777777" w:rsidR="00AD435C" w:rsidRDefault="00DD3071" w:rsidP="0003701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Научный руководитель:</w:t>
      </w:r>
    </w:p>
    <w:p w14:paraId="4DBE1448" w14:textId="7A13197A" w:rsidR="00AD435C" w:rsidRDefault="00DD3071" w:rsidP="00037013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А.В.</w:t>
      </w:r>
      <w:ins w:id="0" w:author="Sadam" w:date="2024-10-27T10:38:00Z">
        <w:r w:rsidR="004A3E48">
          <w:rPr>
            <w:rFonts w:ascii="Times New Roman" w:eastAsia="Times New Roman" w:hAnsi="Times New Roman" w:cs="Times New Roman"/>
            <w:b/>
            <w:i/>
            <w:sz w:val="28"/>
            <w:szCs w:val="28"/>
          </w:rPr>
          <w:t xml:space="preserve"> </w:t>
        </w:r>
      </w:ins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Кривонос</w:t>
      </w:r>
    </w:p>
    <w:p w14:paraId="5F966911" w14:textId="41A08097" w:rsidR="006E11B7" w:rsidRDefault="00DD3071" w:rsidP="0003701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Кандидат технических наук, доцент кафедры программного обеспечения и администрирования информационных систем </w:t>
      </w:r>
    </w:p>
    <w:p w14:paraId="3F7E7900" w14:textId="47C9ED9C" w:rsidR="00AD435C" w:rsidRDefault="00DD3071" w:rsidP="00037013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Курский государственный университет</w:t>
      </w:r>
    </w:p>
    <w:p w14:paraId="28AD63EC" w14:textId="4BAA5E80" w:rsidR="004B0D4D" w:rsidRPr="006C24A6" w:rsidRDefault="004B0D4D" w:rsidP="0003701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</w:t>
      </w:r>
      <w:r w:rsidRPr="006C24A6"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mail</w:t>
      </w:r>
      <w:r w:rsidRPr="006C24A6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r w:rsidRPr="009C16B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krivonos</w:t>
      </w:r>
      <w:r w:rsidRPr="006C24A6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Pr="009C16B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av</w:t>
      </w:r>
      <w:r w:rsidRPr="006C24A6">
        <w:rPr>
          <w:rFonts w:ascii="Times New Roman" w:eastAsia="Times New Roman" w:hAnsi="Times New Roman" w:cs="Times New Roman"/>
          <w:i/>
          <w:sz w:val="28"/>
          <w:szCs w:val="28"/>
        </w:rPr>
        <w:t>@</w:t>
      </w:r>
      <w:r w:rsidRPr="009C16B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kursksu</w:t>
      </w:r>
      <w:r w:rsidRPr="006C24A6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Pr="009C16B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ru</w:t>
      </w:r>
    </w:p>
    <w:p w14:paraId="71F4C3E6" w14:textId="77777777" w:rsidR="00AD435C" w:rsidRPr="009C16BA" w:rsidRDefault="00AD435C" w:rsidP="006E11B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60C32A8" w14:textId="69186282" w:rsidR="00AD435C" w:rsidRDefault="00DD3071" w:rsidP="006E11B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Статья посвящена рассмотрению дата-ориентированного программирования, положительных и отрицательных аспектов этой парадигмы. Данная парадигма призвана помочь в проектировании информационных систем</w:t>
      </w:r>
    </w:p>
    <w:p w14:paraId="2D004AA6" w14:textId="28498D44" w:rsidR="00AD435C" w:rsidRDefault="00DD3071" w:rsidP="006E11B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Ключевые слова: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дата-ориентированное программирование, парадигмы программирования, проектирование информационных систем</w:t>
      </w:r>
    </w:p>
    <w:p w14:paraId="7F3C8031" w14:textId="312DD562" w:rsidR="00AD435C" w:rsidRPr="00A41567" w:rsidRDefault="00DD3071" w:rsidP="006E11B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Введение</w:t>
      </w:r>
      <w:r>
        <w:rPr>
          <w:rFonts w:ascii="Times New Roman" w:eastAsia="Times New Roman" w:hAnsi="Times New Roman" w:cs="Times New Roman"/>
          <w:sz w:val="28"/>
          <w:szCs w:val="28"/>
        </w:rPr>
        <w:t>. «Кризис программного обеспечения» был впервые выявлен в 1968 году</w:t>
      </w:r>
      <w:r w:rsidR="000C3D25" w:rsidRPr="000C3D25">
        <w:rPr>
          <w:rFonts w:ascii="Times New Roman" w:eastAsia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 прошедшие десятилетия он скорее углубился, чем ослаб. Самая большая проблема в разработке и сопровождении крупномасштабных программных систем - сложность, большие системы трудно понять</w:t>
      </w:r>
      <w:r w:rsidR="00A41567" w:rsidRPr="009C16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D5287">
        <w:rPr>
          <w:rFonts w:ascii="Times New Roman" w:eastAsia="Times New Roman" w:hAnsi="Times New Roman" w:cs="Times New Roman"/>
          <w:sz w:val="28"/>
          <w:szCs w:val="28"/>
        </w:rPr>
        <w:t>а следовательно,</w:t>
      </w:r>
      <w:r w:rsidR="00A41567">
        <w:rPr>
          <w:rFonts w:ascii="Times New Roman" w:eastAsia="Times New Roman" w:hAnsi="Times New Roman" w:cs="Times New Roman"/>
          <w:sz w:val="28"/>
          <w:szCs w:val="28"/>
        </w:rPr>
        <w:t xml:space="preserve"> спроектировать и реализовать.</w:t>
      </w:r>
    </w:p>
    <w:p w14:paraId="4F0ED95A" w14:textId="035BD86B" w:rsidR="00AD435C" w:rsidRDefault="00DD3071" w:rsidP="006E11B7">
      <w:pPr>
        <w:spacing w:after="0" w:line="240" w:lineRule="auto"/>
        <w:ind w:firstLine="709"/>
        <w:contextualSpacing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своей классической статье «Серебряной пули нет» </w:t>
      </w:r>
      <w:r w:rsidR="00B76A4A">
        <w:rPr>
          <w:rFonts w:ascii="Times New Roman" w:eastAsia="Times New Roman" w:hAnsi="Times New Roman" w:cs="Times New Roman"/>
          <w:sz w:val="28"/>
          <w:szCs w:val="28"/>
        </w:rPr>
        <w:t>Брукс</w:t>
      </w:r>
      <w:r w:rsidR="000C3D25" w:rsidRPr="000C3D25">
        <w:rPr>
          <w:rFonts w:ascii="Times New Roman" w:eastAsia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выделил четыре особенности программных систем, которые усложняют создание программного обеспечения: сложность, согласованность, изменчивость и невидимость. Из них считается, что сложность является более значимым признаком; остальные можно классифицировать как формы сложности или рассматриваться как проблематичные исключительно из-за сложности запутанность в системе.</w:t>
      </w:r>
    </w:p>
    <w:p w14:paraId="07B52DC9" w14:textId="77777777" w:rsidR="00AD435C" w:rsidRDefault="00DD3071" w:rsidP="006E11B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Сложность является основной причиной подавляющего большинства проблем с программным обеспечением. Ненадежность, отсутствие безопасности, зачастую даже плохую производительность в крупномасштабных системах можно рассматривать как результат, в конечном итоге, неуправляемой сложности. </w:t>
      </w:r>
    </w:p>
    <w:p w14:paraId="4CAA3490" w14:textId="7243F062" w:rsidR="00AD435C" w:rsidRDefault="00DD3071" w:rsidP="006E11B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Актуальность </w:t>
      </w:r>
      <w:r w:rsidR="006E11B7">
        <w:rPr>
          <w:rFonts w:ascii="Times New Roman" w:eastAsia="Times New Roman" w:hAnsi="Times New Roman" w:cs="Times New Roman"/>
          <w:sz w:val="28"/>
          <w:szCs w:val="28"/>
        </w:rPr>
        <w:t xml:space="preserve">проблемы </w:t>
      </w:r>
      <w:r>
        <w:rPr>
          <w:rFonts w:ascii="Times New Roman" w:eastAsia="Times New Roman" w:hAnsi="Times New Roman" w:cs="Times New Roman"/>
          <w:sz w:val="28"/>
          <w:szCs w:val="28"/>
        </w:rPr>
        <w:t>сложности</w:t>
      </w:r>
      <w:r w:rsidR="006E11B7">
        <w:rPr>
          <w:rFonts w:ascii="Times New Roman" w:eastAsia="Times New Roman" w:hAnsi="Times New Roman" w:cs="Times New Roman"/>
          <w:sz w:val="28"/>
          <w:szCs w:val="28"/>
        </w:rPr>
        <w:t xml:space="preserve"> восприятия систем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широко признана. Как сказал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Дейкстра</w:t>
      </w:r>
      <w:proofErr w:type="spellEnd"/>
      <w:r w:rsidR="000C3D25" w:rsidRPr="00536555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8AF4929" w14:textId="27659C88" w:rsidR="00AD435C" w:rsidRDefault="00DD3071" w:rsidP="006E11B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«...Мы должны делать системы четкими, распутанными и простыми, если не хотим быть раздавленными сложностью, которую мы сами создали...»</w:t>
      </w:r>
    </w:p>
    <w:p w14:paraId="3796835C" w14:textId="06FF9C44" w:rsidR="00AD435C" w:rsidRDefault="00DD3071" w:rsidP="006E11B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Первичный статус сложности как основная причина других проблем заключается просто в том факте, что способность понять систему является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предпосылкой для того, чтобы избежать всех проблем.</w:t>
      </w:r>
      <w:r w:rsidR="000C3D25" w:rsidRPr="000C3D25">
        <w:rPr>
          <w:rFonts w:ascii="Times New Roman" w:eastAsia="Times New Roman" w:hAnsi="Times New Roman" w:cs="Times New Roman"/>
          <w:sz w:val="28"/>
          <w:szCs w:val="28"/>
        </w:rPr>
        <w:t xml:space="preserve"> [4]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решения проблемы понимания системы можно использовать парадигму дата-ориентированного программирования.</w:t>
      </w:r>
    </w:p>
    <w:p w14:paraId="243A359E" w14:textId="0290C1E3" w:rsidR="00AD435C" w:rsidRDefault="00DD3071" w:rsidP="006E11B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555">
        <w:rPr>
          <w:rFonts w:ascii="Times New Roman" w:eastAsia="Times New Roman" w:hAnsi="Times New Roman" w:cs="Times New Roman"/>
          <w:b/>
          <w:bCs/>
          <w:sz w:val="28"/>
          <w:szCs w:val="28"/>
        </w:rPr>
        <w:t>Дата-ориентированное 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842614">
        <w:rPr>
          <w:rFonts w:ascii="Times New Roman" w:eastAsia="Times New Roman" w:hAnsi="Times New Roman" w:cs="Times New Roman"/>
          <w:sz w:val="28"/>
          <w:szCs w:val="28"/>
        </w:rPr>
        <w:t>ДОП</w:t>
      </w:r>
      <w:r w:rsidR="00842614" w:rsidRPr="00842614">
        <w:rPr>
          <w:rFonts w:ascii="Times New Roman" w:eastAsia="Times New Roman" w:hAnsi="Times New Roman" w:cs="Times New Roman"/>
          <w:sz w:val="28"/>
          <w:szCs w:val="28"/>
        </w:rPr>
        <w:t>,</w:t>
      </w:r>
      <w:r w:rsidR="008426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Data-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Oriented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— подход к разработке информационных систем, в котором данные занимают центральное место. </w:t>
      </w:r>
    </w:p>
    <w:p w14:paraId="6827B607" w14:textId="271E55DA" w:rsidR="00AD435C" w:rsidRDefault="00DD3071" w:rsidP="006E11B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Основным элементом </w:t>
      </w:r>
      <w:del w:id="1" w:author="user" w:date="2024-10-27T15:42:00Z" w16du:dateUtc="2024-10-27T12:42:00Z">
        <w:r w:rsidRPr="009C16BA" w:rsidDel="009C16BA">
          <w:rPr>
            <w:rFonts w:ascii="Times New Roman" w:eastAsia="Times New Roman" w:hAnsi="Times New Roman" w:cs="Times New Roman"/>
            <w:sz w:val="28"/>
            <w:szCs w:val="28"/>
          </w:rPr>
          <w:delText xml:space="preserve">процедурного </w:delText>
        </w:r>
      </w:del>
      <w:ins w:id="2" w:author="user" w:date="2024-10-27T15:42:00Z" w16du:dateUtc="2024-10-27T12:42:00Z">
        <w:r w:rsidR="009C16BA" w:rsidRPr="009C16BA">
          <w:rPr>
            <w:rFonts w:ascii="Times New Roman" w:eastAsia="Times New Roman" w:hAnsi="Times New Roman" w:cs="Times New Roman"/>
            <w:sz w:val="28"/>
            <w:szCs w:val="28"/>
            <w:rPrChange w:id="3" w:author="user" w:date="2024-10-27T15:43:00Z" w16du:dateUtc="2024-10-27T12:43:00Z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rPrChange>
          </w:rPr>
          <w:t>функционального</w:t>
        </w:r>
        <w:r w:rsidR="009C16BA" w:rsidRPr="009C16BA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Pr="009C16BA">
        <w:rPr>
          <w:rFonts w:ascii="Times New Roman" w:eastAsia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являются </w:t>
      </w:r>
      <w:ins w:id="4" w:author="user" w:date="2024-10-27T15:43:00Z" w16du:dateUtc="2024-10-27T12:43:00Z">
        <w:r w:rsidR="009C16BA">
          <w:rPr>
            <w:rFonts w:ascii="Times New Roman" w:eastAsia="Times New Roman" w:hAnsi="Times New Roman" w:cs="Times New Roman"/>
            <w:sz w:val="28"/>
            <w:szCs w:val="28"/>
          </w:rPr>
          <w:t>результаты выполнения функций</w:t>
        </w:r>
      </w:ins>
      <w:del w:id="5" w:author="user" w:date="2024-10-27T15:43:00Z" w16du:dateUtc="2024-10-27T12:43:00Z">
        <w:r w:rsidDel="009C16BA">
          <w:rPr>
            <w:rFonts w:ascii="Times New Roman" w:eastAsia="Times New Roman" w:hAnsi="Times New Roman" w:cs="Times New Roman"/>
            <w:sz w:val="28"/>
            <w:szCs w:val="28"/>
          </w:rPr>
          <w:delText>вызовы процедур</w:delText>
        </w:r>
      </w:del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 w:rsidR="004952C4">
        <w:rPr>
          <w:rFonts w:ascii="Times New Roman" w:eastAsia="Times New Roman" w:hAnsi="Times New Roman" w:cs="Times New Roman"/>
          <w:sz w:val="28"/>
          <w:szCs w:val="28"/>
        </w:rPr>
        <w:t xml:space="preserve">объектно-ориентированное программирование (ООП)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основном имеет дело с объектами. В обоих случаях в центр ставится код: в одном случае </w:t>
      </w:r>
      <w:del w:id="6" w:author="user" w:date="2024-10-27T15:45:00Z" w16du:dateUtc="2024-10-27T12:45:00Z">
        <w:r w:rsidDel="00EB195E">
          <w:rPr>
            <w:rFonts w:ascii="Times New Roman" w:eastAsia="Times New Roman" w:hAnsi="Times New Roman" w:cs="Times New Roman"/>
            <w:sz w:val="28"/>
            <w:szCs w:val="28"/>
          </w:rPr>
          <w:delText>это</w:delText>
        </w:r>
      </w:del>
      <w:del w:id="7" w:author="user" w:date="2024-10-27T15:44:00Z" w16du:dateUtc="2024-10-27T12:44:00Z">
        <w:r w:rsidDel="009C16BA">
          <w:rPr>
            <w:rFonts w:ascii="Times New Roman" w:eastAsia="Times New Roman" w:hAnsi="Times New Roman" w:cs="Times New Roman"/>
            <w:sz w:val="28"/>
            <w:szCs w:val="28"/>
          </w:rPr>
          <w:delText xml:space="preserve"> </w:delText>
        </w:r>
      </w:del>
      <w:ins w:id="8" w:author="user" w:date="2024-10-27T15:45:00Z" w16du:dateUtc="2024-10-27T12:45:00Z">
        <w:r w:rsidR="00EB195E">
          <w:rPr>
            <w:rFonts w:ascii="Times New Roman" w:eastAsia="Times New Roman" w:hAnsi="Times New Roman" w:cs="Times New Roman"/>
            <w:sz w:val="28"/>
            <w:szCs w:val="28"/>
          </w:rPr>
          <w:t>это некоторый</w:t>
        </w:r>
      </w:ins>
      <w:ins w:id="9" w:author="user" w:date="2024-10-27T15:44:00Z" w16du:dateUtc="2024-10-27T12:44:00Z">
        <w:r w:rsidR="009C16BA">
          <w:rPr>
            <w:rFonts w:ascii="Times New Roman" w:eastAsia="Times New Roman" w:hAnsi="Times New Roman" w:cs="Times New Roman"/>
            <w:sz w:val="28"/>
            <w:szCs w:val="28"/>
          </w:rPr>
          <w:t xml:space="preserve"> результат, выполнение</w:t>
        </w:r>
      </w:ins>
      <w:ins w:id="10" w:author="user" w:date="2024-10-27T15:45:00Z" w16du:dateUtc="2024-10-27T12:45:00Z">
        <w:r w:rsidR="00EB195E">
          <w:rPr>
            <w:rFonts w:ascii="Times New Roman" w:eastAsia="Times New Roman" w:hAnsi="Times New Roman" w:cs="Times New Roman"/>
            <w:sz w:val="28"/>
            <w:szCs w:val="28"/>
          </w:rPr>
          <w:t xml:space="preserve"> кода</w:t>
        </w:r>
      </w:ins>
      <w:del w:id="11" w:author="user" w:date="2024-10-27T15:44:00Z" w16du:dateUtc="2024-10-27T12:44:00Z">
        <w:r w:rsidRPr="00F127E1" w:rsidDel="009C16BA">
          <w:rPr>
            <w:rFonts w:ascii="Times New Roman" w:eastAsia="Times New Roman" w:hAnsi="Times New Roman" w:cs="Times New Roman"/>
            <w:sz w:val="28"/>
            <w:szCs w:val="28"/>
            <w:highlight w:val="yellow"/>
            <w:rPrChange w:id="12" w:author="Sadam" w:date="2024-10-27T10:06:00Z">
              <w:rPr>
                <w:rFonts w:ascii="Times New Roman" w:eastAsia="Times New Roman" w:hAnsi="Times New Roman" w:cs="Times New Roman"/>
                <w:sz w:val="28"/>
                <w:szCs w:val="28"/>
              </w:rPr>
            </w:rPrChange>
          </w:rPr>
          <w:delText>обычные процедуры (или функции)</w:delText>
        </w:r>
      </w:del>
      <w:r>
        <w:rPr>
          <w:rFonts w:ascii="Times New Roman" w:eastAsia="Times New Roman" w:hAnsi="Times New Roman" w:cs="Times New Roman"/>
          <w:sz w:val="28"/>
          <w:szCs w:val="28"/>
        </w:rPr>
        <w:t xml:space="preserve">, в другом — сгруппированный код, связанный с неким внутренним состоянием. </w:t>
      </w:r>
    </w:p>
    <w:p w14:paraId="567F1D42" w14:textId="4481941E" w:rsidR="00AD435C" w:rsidRDefault="00DD3071" w:rsidP="006E11B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ДОП смещает фокус внимания с объектов на сами данные: тип данных, их расположение в памяти, способы их считывания и обработки в приложения. В отличие от традиционного ООП, где данные скрыты внутри объектов и смешаны с логикой, в ДОП основное внимание уделяется отделению данных от логики. </w:t>
      </w:r>
    </w:p>
    <w:p w14:paraId="65924A56" w14:textId="25953505" w:rsidR="00AD435C" w:rsidRDefault="00DD3071" w:rsidP="006E11B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Принципы дата-ориентированного программирования</w:t>
      </w:r>
      <w:r w:rsidR="000C3D25" w:rsidRPr="000C3D25">
        <w:rPr>
          <w:rFonts w:ascii="Times New Roman" w:eastAsia="Times New Roman" w:hAnsi="Times New Roman" w:cs="Times New Roman"/>
          <w:sz w:val="28"/>
          <w:szCs w:val="28"/>
        </w:rPr>
        <w:t xml:space="preserve"> [5]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83AAB85" w14:textId="25C0031B" w:rsidR="00AD435C" w:rsidRDefault="004952C4" w:rsidP="00DD307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отделение </w:t>
      </w:r>
      <w:r w:rsidR="00DD3071">
        <w:rPr>
          <w:rFonts w:ascii="Times New Roman" w:eastAsia="Times New Roman" w:hAnsi="Times New Roman" w:cs="Times New Roman"/>
          <w:sz w:val="28"/>
          <w:szCs w:val="28"/>
        </w:rPr>
        <w:t>поведения от данных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DD2E4D5" w14:textId="177AFB97" w:rsidR="00AD435C" w:rsidRDefault="004952C4" w:rsidP="00DD307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представление </w:t>
      </w:r>
      <w:r w:rsidR="00DD3071">
        <w:rPr>
          <w:rFonts w:ascii="Times New Roman" w:eastAsia="Times New Roman" w:hAnsi="Times New Roman" w:cs="Times New Roman"/>
          <w:sz w:val="28"/>
          <w:szCs w:val="28"/>
        </w:rPr>
        <w:t>данных в общем виде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EA19F36" w14:textId="4576B1A2" w:rsidR="00AD435C" w:rsidRDefault="004952C4" w:rsidP="00DD307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отделение </w:t>
      </w:r>
      <w:r w:rsidR="00DD3071">
        <w:rPr>
          <w:rFonts w:ascii="Times New Roman" w:eastAsia="Times New Roman" w:hAnsi="Times New Roman" w:cs="Times New Roman"/>
          <w:sz w:val="28"/>
          <w:szCs w:val="28"/>
        </w:rPr>
        <w:t>схемы от представления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65C0AB" w14:textId="2CF4520F" w:rsidR="00AD435C" w:rsidRDefault="004952C4" w:rsidP="00DD307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данные </w:t>
      </w:r>
      <w:del w:id="13" w:author="user" w:date="2024-10-27T15:50:00Z" w16du:dateUtc="2024-10-27T12:50:00Z">
        <w:r w:rsidR="00DD3071" w:rsidDel="00EB195E">
          <w:rPr>
            <w:rFonts w:ascii="Times New Roman" w:eastAsia="Times New Roman" w:hAnsi="Times New Roman" w:cs="Times New Roman"/>
            <w:sz w:val="28"/>
            <w:szCs w:val="28"/>
          </w:rPr>
          <w:delText>иммутабельны</w:delText>
        </w:r>
      </w:del>
      <w:ins w:id="14" w:author="user" w:date="2024-10-27T15:50:00Z" w16du:dateUtc="2024-10-27T12:50:00Z">
        <w:r w:rsidR="00EB195E">
          <w:rPr>
            <w:rFonts w:ascii="Times New Roman" w:eastAsia="Times New Roman" w:hAnsi="Times New Roman" w:cs="Times New Roman"/>
            <w:sz w:val="28"/>
            <w:szCs w:val="28"/>
          </w:rPr>
          <w:t>неизменны</w:t>
        </w:r>
      </w:ins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9D4918" w14:textId="18AC7C69" w:rsidR="00AD435C" w:rsidRDefault="00DD3071" w:rsidP="006E11B7">
      <w:pPr>
        <w:spacing w:after="0" w:line="240" w:lineRule="auto"/>
        <w:ind w:firstLine="708"/>
        <w:contextualSpacing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Принцип №1 </w:t>
      </w:r>
      <w:r w:rsidR="00B76A4A">
        <w:rPr>
          <w:rFonts w:ascii="Times New Roman" w:eastAsia="Times New Roman" w:hAnsi="Times New Roman" w:cs="Times New Roman"/>
          <w:sz w:val="28"/>
          <w:szCs w:val="28"/>
        </w:rPr>
        <w:t>— это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принцип проектирования, который рекомендует четкое разделение кода(поведение) и данных. Может показаться, что это принцип </w:t>
      </w:r>
      <w:r w:rsidRPr="00EB195E">
        <w:rPr>
          <w:rFonts w:ascii="Times New Roman" w:eastAsia="Times New Roman" w:hAnsi="Times New Roman" w:cs="Times New Roman"/>
          <w:sz w:val="28"/>
          <w:szCs w:val="28"/>
        </w:rPr>
        <w:t>функционального программирования</w:t>
      </w:r>
      <w:r w:rsidR="00F127E1" w:rsidRPr="00EB195E">
        <w:rPr>
          <w:rFonts w:ascii="Times New Roman" w:eastAsia="Times New Roman" w:hAnsi="Times New Roman" w:cs="Times New Roman"/>
          <w:sz w:val="28"/>
          <w:szCs w:val="28"/>
        </w:rPr>
        <w:t xml:space="preserve"> (ФП)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но </w:t>
      </w:r>
      <w:ins w:id="15" w:author="user" w:date="2024-10-27T15:38:00Z" w16du:dateUtc="2024-10-27T12:38:00Z">
        <w:r w:rsidR="009C16BA">
          <w:rPr>
            <w:rFonts w:ascii="Times New Roman" w:eastAsia="Times New Roman" w:hAnsi="Times New Roman" w:cs="Times New Roman"/>
            <w:sz w:val="28"/>
            <w:szCs w:val="28"/>
          </w:rPr>
          <w:t xml:space="preserve">в </w:t>
        </w:r>
      </w:ins>
      <w:commentRangeStart w:id="16"/>
      <w:del w:id="17" w:author="user" w:date="2024-10-27T15:37:00Z" w16du:dateUtc="2024-10-27T12:37:00Z">
        <w:r w:rsidDel="009C16BA">
          <w:rPr>
            <w:rFonts w:ascii="Times New Roman" w:eastAsia="Times New Roman" w:hAnsi="Times New Roman" w:cs="Times New Roman"/>
            <w:sz w:val="28"/>
            <w:szCs w:val="28"/>
          </w:rPr>
          <w:delText>на самом деле</w:delText>
        </w:r>
        <w:commentRangeEnd w:id="16"/>
        <w:r w:rsidR="004952C4" w:rsidDel="009C16BA">
          <w:rPr>
            <w:rStyle w:val="aff0"/>
          </w:rPr>
          <w:commentReference w:id="16"/>
        </w:r>
      </w:del>
      <w:ins w:id="18" w:author="user" w:date="2024-10-27T15:37:00Z" w16du:dateUtc="2024-10-27T12:37:00Z">
        <w:r w:rsidR="009C16BA">
          <w:rPr>
            <w:rFonts w:ascii="Times New Roman" w:eastAsia="Times New Roman" w:hAnsi="Times New Roman" w:cs="Times New Roman"/>
            <w:sz w:val="28"/>
            <w:szCs w:val="28"/>
          </w:rPr>
          <w:t>действительности</w:t>
        </w:r>
      </w:ins>
      <w:r>
        <w:rPr>
          <w:rFonts w:ascii="Times New Roman" w:eastAsia="Times New Roman" w:hAnsi="Times New Roman" w:cs="Times New Roman"/>
          <w:sz w:val="28"/>
          <w:szCs w:val="28"/>
        </w:rPr>
        <w:t xml:space="preserve"> придерживаться его или нет </w:t>
      </w:r>
      <w:r w:rsidR="00B76A4A">
        <w:rPr>
          <w:rFonts w:ascii="Times New Roman" w:eastAsia="Times New Roman" w:hAnsi="Times New Roman" w:cs="Times New Roman"/>
          <w:sz w:val="28"/>
          <w:szCs w:val="28"/>
        </w:rPr>
        <w:t>можно,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 и в </w:t>
      </w:r>
      <w:r w:rsidRPr="00EB195E">
        <w:rPr>
          <w:rFonts w:ascii="Times New Roman" w:eastAsia="Times New Roman" w:hAnsi="Times New Roman" w:cs="Times New Roman"/>
          <w:sz w:val="28"/>
          <w:szCs w:val="28"/>
        </w:rPr>
        <w:t>функциональном программировании</w:t>
      </w:r>
      <w:r>
        <w:rPr>
          <w:rFonts w:ascii="Times New Roman" w:eastAsia="Times New Roman" w:hAnsi="Times New Roman" w:cs="Times New Roman"/>
          <w:sz w:val="28"/>
          <w:szCs w:val="28"/>
        </w:rPr>
        <w:t>, так и в объектно-ориентированном.</w:t>
      </w:r>
    </w:p>
    <w:p w14:paraId="600A09FD" w14:textId="77777777" w:rsidR="00AD435C" w:rsidRDefault="00DD3071" w:rsidP="006E11B7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Следование этому принципу в ООП означает агрегирование кода как методов статического класса в ООП языках. Нарушение этого принципа в ФП означает сокрытие состояния программы в лексической области видимости функции.</w:t>
      </w:r>
    </w:p>
    <w:p w14:paraId="7C2E1ACE" w14:textId="592484E1" w:rsidR="00AD435C" w:rsidRDefault="00DD3071" w:rsidP="006E11B7">
      <w:pPr>
        <w:spacing w:after="0" w:line="240" w:lineRule="auto"/>
        <w:ind w:firstLine="708"/>
        <w:contextualSpacing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соблюдении принципа №1 код отделяется от данных. </w:t>
      </w:r>
      <w:r w:rsidR="00842614">
        <w:rPr>
          <w:rFonts w:ascii="Times New Roman" w:eastAsia="Times New Roman" w:hAnsi="Times New Roman" w:cs="Times New Roman"/>
          <w:sz w:val="28"/>
          <w:szCs w:val="28"/>
        </w:rPr>
        <w:t>ДОП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зациклен на структурах, которые следует использовать для организации кода, но в нем </w:t>
      </w:r>
      <w:r w:rsidR="004E4EFA">
        <w:rPr>
          <w:rFonts w:ascii="Times New Roman" w:eastAsia="Times New Roman" w:hAnsi="Times New Roman" w:cs="Times New Roman"/>
          <w:sz w:val="28"/>
          <w:szCs w:val="28"/>
        </w:rPr>
        <w:t>большое внимание уделяется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том</w:t>
      </w:r>
      <w:r w:rsidR="004E4EFA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, как должны быть представлены данные. В этом заключается принцип №2 – представление данных в общем виде.</w:t>
      </w:r>
    </w:p>
    <w:p w14:paraId="0FC74042" w14:textId="389F665F" w:rsidR="00AD435C" w:rsidRDefault="00DD3071" w:rsidP="006E11B7">
      <w:pPr>
        <w:spacing w:after="0" w:line="240" w:lineRule="auto"/>
        <w:ind w:firstLine="708"/>
        <w:contextualSpacing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842614">
        <w:rPr>
          <w:rFonts w:ascii="Times New Roman" w:eastAsia="Times New Roman" w:hAnsi="Times New Roman" w:cs="Times New Roman"/>
          <w:sz w:val="28"/>
          <w:szCs w:val="28"/>
        </w:rPr>
        <w:t>ДОП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данные представлены с помощью общих структур данных словарей или массивов вместо создания экземпляров данных с помощью определенных классов. Фактически, большинство сущностей можно представить в качестве словарей и массивов, но можно использовать и другие общие структуры </w:t>
      </w:r>
      <w:r w:rsidR="00B76A4A">
        <w:rPr>
          <w:rFonts w:ascii="Times New Roman" w:eastAsia="Times New Roman" w:hAnsi="Times New Roman" w:cs="Times New Roman"/>
          <w:sz w:val="28"/>
          <w:szCs w:val="28"/>
        </w:rPr>
        <w:t>данных (</w:t>
      </w:r>
      <w:r>
        <w:rPr>
          <w:rFonts w:ascii="Times New Roman" w:eastAsia="Times New Roman" w:hAnsi="Times New Roman" w:cs="Times New Roman"/>
          <w:sz w:val="28"/>
          <w:szCs w:val="28"/>
        </w:rPr>
        <w:t>деревья, очереди, множества).</w:t>
      </w:r>
    </w:p>
    <w:p w14:paraId="69F8DB59" w14:textId="29F66E91" w:rsidR="00AD435C" w:rsidRDefault="00DD3071" w:rsidP="006E11B7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Принцип </w:t>
      </w:r>
      <w:r w:rsidR="004E4EFA">
        <w:rPr>
          <w:rFonts w:ascii="Times New Roman" w:eastAsia="Times New Roman" w:hAnsi="Times New Roman" w:cs="Times New Roman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 пропагандирует то, что данные должны быть неизменяемыми. </w:t>
      </w:r>
      <w:r w:rsidR="00842614">
        <w:rPr>
          <w:rFonts w:ascii="Times New Roman" w:eastAsia="Times New Roman" w:hAnsi="Times New Roman" w:cs="Times New Roman"/>
          <w:sz w:val="28"/>
          <w:szCs w:val="28"/>
        </w:rPr>
        <w:t>ДОП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очень строг в этом вопросе. Мутация данных не допускается! В </w:t>
      </w:r>
      <w:r w:rsidR="00842614">
        <w:rPr>
          <w:rFonts w:ascii="Times New Roman" w:eastAsia="Times New Roman" w:hAnsi="Times New Roman" w:cs="Times New Roman"/>
          <w:sz w:val="28"/>
          <w:szCs w:val="28"/>
        </w:rPr>
        <w:t>ДОП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изменения данных выполняются путем создания новых версий данных. Ссылка на переменную может быть изменена так, чтобы она ссылалась на новую версию данных, но само значение данных никогда не должно меняться.</w:t>
      </w:r>
    </w:p>
    <w:p w14:paraId="0B03C817" w14:textId="55686447" w:rsidR="00AD435C" w:rsidRDefault="00DD3071" w:rsidP="006E11B7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 данными, отделенными от кода и представленными с помощью общих и неизменяемых структур данных, теперь возникает вопрос, как выразить форму данных. Принцип </w:t>
      </w:r>
      <w:r w:rsidR="004E4EFA">
        <w:rPr>
          <w:rFonts w:ascii="Times New Roman" w:eastAsia="Times New Roman" w:hAnsi="Times New Roman" w:cs="Times New Roman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 отвечает на данный вопрос. В </w:t>
      </w:r>
      <w:r w:rsidR="00842614">
        <w:rPr>
          <w:rFonts w:ascii="Times New Roman" w:eastAsia="Times New Roman" w:hAnsi="Times New Roman" w:cs="Times New Roman"/>
          <w:sz w:val="28"/>
          <w:szCs w:val="28"/>
        </w:rPr>
        <w:t>ДОП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ожидаемая форма выражается как схема данных, которая хранится отдельно от них. Главное преимущество этого принципа заключается в том, что он позволяет разработчикам решать, какие фрагменты данных должны иметь схему, а какие - нет.</w:t>
      </w:r>
    </w:p>
    <w:p w14:paraId="2B1FDD45" w14:textId="235AC61C" w:rsidR="00AD435C" w:rsidRDefault="00DD3071" w:rsidP="006E11B7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Положительные аспекты Дата-ориентированного 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Кратко изложенные принципы данной парадигмы помогут понять плюсы от ее использования. Из первого принципа вытекает, что тщательное разделение кода </w:t>
      </w:r>
      <w:r w:rsidR="004E4EF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>данных приносит пользу нашим программам следующим образом:</w:t>
      </w:r>
    </w:p>
    <w:p w14:paraId="00785B6A" w14:textId="69C9F39F" w:rsidR="00AD435C" w:rsidRPr="00EB195E" w:rsidRDefault="004E4EFA" w:rsidP="00DD307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4E4EFA">
        <w:rPr>
          <w:rFonts w:ascii="Times New Roman" w:eastAsia="Times New Roman" w:hAnsi="Times New Roman" w:cs="Times New Roman"/>
          <w:sz w:val="28"/>
          <w:szCs w:val="28"/>
        </w:rPr>
        <w:t xml:space="preserve">од </w:t>
      </w:r>
      <w:r w:rsidR="00DD3071" w:rsidRPr="004E4EFA">
        <w:rPr>
          <w:rFonts w:ascii="Times New Roman" w:eastAsia="Times New Roman" w:hAnsi="Times New Roman" w:cs="Times New Roman"/>
          <w:sz w:val="28"/>
          <w:szCs w:val="28"/>
        </w:rPr>
        <w:t>можно повторно использовать в разных контекстах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4579F97" w14:textId="79494FCF" w:rsidR="00AD435C" w:rsidRPr="00EB195E" w:rsidRDefault="004E4EFA" w:rsidP="00DD307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4E4EFA">
        <w:rPr>
          <w:rFonts w:ascii="Times New Roman" w:eastAsia="Times New Roman" w:hAnsi="Times New Roman" w:cs="Times New Roman"/>
          <w:sz w:val="28"/>
          <w:szCs w:val="28"/>
        </w:rPr>
        <w:t xml:space="preserve">од </w:t>
      </w:r>
      <w:r w:rsidR="00DD3071" w:rsidRPr="004E4EFA">
        <w:rPr>
          <w:rFonts w:ascii="Times New Roman" w:eastAsia="Times New Roman" w:hAnsi="Times New Roman" w:cs="Times New Roman"/>
          <w:sz w:val="28"/>
          <w:szCs w:val="28"/>
        </w:rPr>
        <w:t>можно тестировать изолированно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A67B96" w14:textId="0FF4F9DD" w:rsidR="00536555" w:rsidRPr="004E4EFA" w:rsidRDefault="004E4EFA" w:rsidP="00DD307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4E4EFA">
        <w:rPr>
          <w:rFonts w:ascii="Times New Roman" w:eastAsia="Times New Roman" w:hAnsi="Times New Roman" w:cs="Times New Roman"/>
          <w:sz w:val="28"/>
          <w:szCs w:val="28"/>
        </w:rPr>
        <w:t>истемы</w:t>
      </w:r>
      <w:r w:rsidR="00DD3071" w:rsidRPr="004E4EFA">
        <w:rPr>
          <w:rFonts w:ascii="Times New Roman" w:eastAsia="Times New Roman" w:hAnsi="Times New Roman" w:cs="Times New Roman"/>
          <w:sz w:val="28"/>
          <w:szCs w:val="28"/>
        </w:rPr>
        <w:t>, как правило, менее сложны.</w:t>
      </w:r>
    </w:p>
    <w:p w14:paraId="0C896186" w14:textId="4D86EF7C" w:rsidR="00536555" w:rsidRPr="00536555" w:rsidRDefault="00536555" w:rsidP="006E11B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36555">
        <w:rPr>
          <w:rFonts w:ascii="Times New Roman" w:eastAsia="Times New Roman" w:hAnsi="Times New Roman" w:cs="Times New Roman"/>
          <w:sz w:val="28"/>
          <w:szCs w:val="28"/>
        </w:rPr>
        <w:t>Когда код не отделен от данных, чтобы протестировать метод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создать объект, содержащий его. В простом сценарии это не </w:t>
      </w:r>
      <w:r w:rsidR="004E4EFA">
        <w:rPr>
          <w:rFonts w:ascii="Times New Roman" w:eastAsia="Times New Roman" w:hAnsi="Times New Roman" w:cs="Times New Roman"/>
          <w:sz w:val="28"/>
          <w:szCs w:val="28"/>
        </w:rPr>
        <w:t>представляет большой сложности.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4EFA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ожно проинициализировать объект со всеми его методами и данными, но в реальности очень часто приходится подгружать некоторые данные из вне, из-за чего создание объекта для тестирование становится затруднительной задачей. В то время как при использовании дата-ориентированной парадигмы, создание объекта, содержащего тестируемые методы, в разы проще, потому что не происходит получение труднодоступных данных.</w:t>
      </w:r>
    </w:p>
    <w:p w14:paraId="38B380F4" w14:textId="17B6E44A" w:rsidR="009147E0" w:rsidRPr="009147E0" w:rsidRDefault="00DD3071" w:rsidP="006E11B7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универсальных структур данных для представления данных имеет множество преимуществ, такие как возможность использования универсальных функций, которые не ограничиваются нашим конкретным вариантом использования.</w:t>
      </w:r>
      <w:r w:rsidR="009147E0">
        <w:rPr>
          <w:rFonts w:ascii="Times New Roman" w:eastAsia="Times New Roman" w:hAnsi="Times New Roman" w:cs="Times New Roman"/>
          <w:sz w:val="28"/>
          <w:szCs w:val="28"/>
        </w:rPr>
        <w:t xml:space="preserve"> Во многих языках программирования существует огромный набор функций для работы с универсальными структурами данных, к тому же этот набор расширяется дополнительными библиотеками.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Также данный принцип позволяет строить информационные системы с более гибкой моделью данных</w:t>
      </w:r>
      <w:r w:rsidR="005365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9147E0" w:rsidRPr="009147E0">
        <w:t xml:space="preserve"> </w:t>
      </w:r>
      <w:r w:rsidR="009147E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9147E0" w:rsidRPr="009147E0">
        <w:rPr>
          <w:rFonts w:ascii="Times New Roman" w:eastAsia="Times New Roman" w:hAnsi="Times New Roman" w:cs="Times New Roman"/>
          <w:sz w:val="28"/>
          <w:szCs w:val="28"/>
        </w:rPr>
        <w:t>анные не</w:t>
      </w:r>
      <w:r w:rsidR="009147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47E0" w:rsidRPr="009147E0">
        <w:rPr>
          <w:rFonts w:ascii="Times New Roman" w:eastAsia="Times New Roman" w:hAnsi="Times New Roman" w:cs="Times New Roman"/>
          <w:sz w:val="28"/>
          <w:szCs w:val="28"/>
        </w:rPr>
        <w:t>привязываются к определенной форме</w:t>
      </w:r>
      <w:r w:rsidR="009147E0">
        <w:rPr>
          <w:rFonts w:ascii="Times New Roman" w:eastAsia="Times New Roman" w:hAnsi="Times New Roman" w:cs="Times New Roman"/>
          <w:sz w:val="28"/>
          <w:szCs w:val="28"/>
        </w:rPr>
        <w:t>,</w:t>
      </w:r>
      <w:r w:rsidR="009147E0" w:rsidRPr="009147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47E0">
        <w:rPr>
          <w:rFonts w:ascii="Times New Roman" w:eastAsia="Times New Roman" w:hAnsi="Times New Roman" w:cs="Times New Roman"/>
          <w:sz w:val="28"/>
          <w:szCs w:val="28"/>
        </w:rPr>
        <w:t>они</w:t>
      </w:r>
      <w:r w:rsidR="009147E0" w:rsidRPr="009147E0">
        <w:rPr>
          <w:rFonts w:ascii="Times New Roman" w:eastAsia="Times New Roman" w:hAnsi="Times New Roman" w:cs="Times New Roman"/>
          <w:sz w:val="28"/>
          <w:szCs w:val="28"/>
        </w:rPr>
        <w:t xml:space="preserve"> могут быть созданы без предопределенной формы, а их форма может</w:t>
      </w:r>
      <w:r w:rsidR="009147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47E0" w:rsidRPr="009147E0">
        <w:rPr>
          <w:rFonts w:ascii="Times New Roman" w:eastAsia="Times New Roman" w:hAnsi="Times New Roman" w:cs="Times New Roman"/>
          <w:sz w:val="28"/>
          <w:szCs w:val="28"/>
        </w:rPr>
        <w:t>быть изменена по желанию.</w:t>
      </w:r>
    </w:p>
    <w:p w14:paraId="13A9661C" w14:textId="1B30BCEF" w:rsidR="00AD435C" w:rsidRDefault="009147E0" w:rsidP="006E11B7">
      <w:pPr>
        <w:spacing w:after="0" w:line="240" w:lineRule="auto"/>
        <w:ind w:firstLine="708"/>
        <w:contextualSpacing/>
        <w:jc w:val="both"/>
      </w:pPr>
      <w:r w:rsidRPr="009147E0">
        <w:rPr>
          <w:rFonts w:ascii="Times New Roman" w:eastAsia="Times New Roman" w:hAnsi="Times New Roman" w:cs="Times New Roman"/>
          <w:sz w:val="28"/>
          <w:szCs w:val="28"/>
        </w:rPr>
        <w:t xml:space="preserve"> В классическо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9147E0">
        <w:rPr>
          <w:rFonts w:ascii="Times New Roman" w:eastAsia="Times New Roman" w:hAnsi="Times New Roman" w:cs="Times New Roman"/>
          <w:sz w:val="28"/>
          <w:szCs w:val="28"/>
        </w:rPr>
        <w:t xml:space="preserve"> ООП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47E0">
        <w:rPr>
          <w:rFonts w:ascii="Times New Roman" w:eastAsia="Times New Roman" w:hAnsi="Times New Roman" w:cs="Times New Roman"/>
          <w:sz w:val="28"/>
          <w:szCs w:val="28"/>
        </w:rPr>
        <w:t>каждый фрагмент данных создается с помощью класса и должен соответствовать строгой форме. Когда требуется немного другая форма данных, необходимо определить новый класс</w:t>
      </w:r>
      <w:r>
        <w:rPr>
          <w:rFonts w:ascii="Times New Roman" w:eastAsia="Times New Roman" w:hAnsi="Times New Roman" w:cs="Times New Roman"/>
          <w:sz w:val="28"/>
          <w:szCs w:val="28"/>
        </w:rPr>
        <w:t>, о</w:t>
      </w:r>
      <w:r w:rsidRPr="009147E0">
        <w:rPr>
          <w:rFonts w:ascii="Times New Roman" w:eastAsia="Times New Roman" w:hAnsi="Times New Roman" w:cs="Times New Roman"/>
          <w:sz w:val="28"/>
          <w:szCs w:val="28"/>
        </w:rPr>
        <w:t xml:space="preserve">днако при использовании универсальных структур данных поля могут быть добавлены </w:t>
      </w:r>
      <w:r>
        <w:rPr>
          <w:rFonts w:ascii="Times New Roman" w:eastAsia="Times New Roman" w:hAnsi="Times New Roman" w:cs="Times New Roman"/>
          <w:sz w:val="28"/>
          <w:szCs w:val="28"/>
        </w:rPr>
        <w:t>или удалены из словаря мгновенно.</w:t>
      </w:r>
    </w:p>
    <w:p w14:paraId="64BF021B" w14:textId="77777777" w:rsidR="00AD435C" w:rsidRDefault="00DD3071" w:rsidP="006E11B7">
      <w:pPr>
        <w:spacing w:after="0" w:line="240" w:lineRule="auto"/>
        <w:ind w:firstLine="708"/>
        <w:contextualSpacing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Когда программы ограничены от мутации данных, мы получаем выгоду во многих отношениях, а именно:</w:t>
      </w:r>
    </w:p>
    <w:p w14:paraId="0EC0C005" w14:textId="40692107" w:rsidR="00AD435C" w:rsidRPr="00EB195E" w:rsidRDefault="004E4EFA" w:rsidP="00DD307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E4EFA">
        <w:rPr>
          <w:rFonts w:ascii="Times New Roman" w:eastAsia="Times New Roman" w:hAnsi="Times New Roman" w:cs="Times New Roman"/>
          <w:sz w:val="28"/>
          <w:szCs w:val="28"/>
        </w:rPr>
        <w:t xml:space="preserve">оступ </w:t>
      </w:r>
      <w:r w:rsidR="00DD3071" w:rsidRPr="004E4EFA">
        <w:rPr>
          <w:rFonts w:ascii="Times New Roman" w:eastAsia="Times New Roman" w:hAnsi="Times New Roman" w:cs="Times New Roman"/>
          <w:sz w:val="28"/>
          <w:szCs w:val="28"/>
        </w:rPr>
        <w:t>к данным без страха изменения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933D1C" w14:textId="329B167C" w:rsidR="00AD435C" w:rsidRPr="00EB195E" w:rsidRDefault="004E4EFA" w:rsidP="00DD307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DD3071" w:rsidRPr="004E4EFA">
        <w:rPr>
          <w:rFonts w:ascii="Times New Roman" w:eastAsia="Times New Roman" w:hAnsi="Times New Roman" w:cs="Times New Roman"/>
          <w:sz w:val="28"/>
          <w:szCs w:val="28"/>
        </w:rPr>
        <w:t>редсказуемое поведение кода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9C24FB" w14:textId="2A8C40FC" w:rsidR="00AD435C" w:rsidRPr="00EB195E" w:rsidRDefault="004E4EFA" w:rsidP="00DD307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4E4EFA">
        <w:rPr>
          <w:rFonts w:ascii="Times New Roman" w:eastAsia="Times New Roman" w:hAnsi="Times New Roman" w:cs="Times New Roman"/>
          <w:sz w:val="28"/>
          <w:szCs w:val="28"/>
        </w:rPr>
        <w:t xml:space="preserve">ыстрые </w:t>
      </w:r>
      <w:r w:rsidR="00DD3071" w:rsidRPr="004E4EFA">
        <w:rPr>
          <w:rFonts w:ascii="Times New Roman" w:eastAsia="Times New Roman" w:hAnsi="Times New Roman" w:cs="Times New Roman"/>
          <w:sz w:val="28"/>
          <w:szCs w:val="28"/>
        </w:rPr>
        <w:t>проверки равенства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B436171" w14:textId="4EDD2C25" w:rsidR="00AD435C" w:rsidRPr="004E4EFA" w:rsidRDefault="004E4EFA" w:rsidP="00DD3071">
      <w:pPr>
        <w:pStyle w:val="a3"/>
        <w:numPr>
          <w:ilvl w:val="0"/>
          <w:numId w:val="3"/>
        </w:numPr>
        <w:tabs>
          <w:tab w:val="left" w:pos="54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DD3071" w:rsidRPr="004E4EFA">
        <w:rPr>
          <w:rFonts w:ascii="Times New Roman" w:eastAsia="Times New Roman" w:hAnsi="Times New Roman" w:cs="Times New Roman"/>
          <w:sz w:val="28"/>
          <w:szCs w:val="28"/>
        </w:rPr>
        <w:t>езопасность многопоточного доступа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93DA5C" w14:textId="45AFB691" w:rsidR="009147E0" w:rsidRDefault="001325FC" w:rsidP="006E11B7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создании многопоточных программ для избежания проблем формата «гонки данных» используются примитивы синхронизации потоков –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мьютексы. Их использование ухудшает производительность, а также накладывает на программиста дополнительную нагрузку, что делает разработку сложнее. При использовании принципа №3 мы можем не волноваться о «гонке данных», потому что данные никогда не будут изменены, следовательно не будет возникать проблемы синхронизации потоков.</w:t>
      </w:r>
    </w:p>
    <w:p w14:paraId="32FDDEA1" w14:textId="702A96B4" w:rsidR="00AD435C" w:rsidRDefault="00DD3071" w:rsidP="006E11B7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Разделение схемы данных от представления дает свободу выбора данных для проверки, а </w:t>
      </w:r>
      <w:r w:rsidR="00B76A4A">
        <w:rPr>
          <w:rFonts w:ascii="Times New Roman" w:eastAsia="Times New Roman" w:hAnsi="Times New Roman" w:cs="Times New Roman"/>
          <w:sz w:val="28"/>
          <w:szCs w:val="28"/>
        </w:rPr>
        <w:t>также позволяет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создавать необязательные поля, расширенные условия проверки. Присутствие схемы данных, позволяет переводить ее в готовые диаграммы, что может послужить более простому пониманию</w:t>
      </w:r>
      <w:r w:rsidR="004B0D4D">
        <w:rPr>
          <w:rFonts w:ascii="Times New Roman" w:eastAsia="Times New Roman" w:hAnsi="Times New Roman" w:cs="Times New Roman"/>
          <w:sz w:val="28"/>
          <w:szCs w:val="28"/>
        </w:rPr>
        <w:t>, а следовательно, проектированию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всей системы.</w:t>
      </w:r>
    </w:p>
    <w:p w14:paraId="50529144" w14:textId="2F32CF34" w:rsidR="00AD435C" w:rsidRDefault="00DD3071" w:rsidP="006E11B7">
      <w:pPr>
        <w:spacing w:after="0" w:line="240" w:lineRule="auto"/>
        <w:ind w:firstLine="708"/>
        <w:contextualSpacing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Отрицательные аспекты дата-ориентированного 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Цена, которую мы платим за получение выгоды от разделения кода и данных </w:t>
      </w:r>
      <w:r w:rsidR="001325FC">
        <w:rPr>
          <w:rFonts w:ascii="Times New Roman" w:eastAsia="Times New Roman" w:hAnsi="Times New Roman" w:cs="Times New Roman"/>
          <w:sz w:val="28"/>
          <w:szCs w:val="28"/>
        </w:rPr>
        <w:t>состоит из 3 пунктов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A9BC230" w14:textId="6F20D696" w:rsidR="00AD435C" w:rsidRPr="00EB195E" w:rsidRDefault="004B0D4D" w:rsidP="00DD307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D4D">
        <w:rPr>
          <w:rFonts w:ascii="Times New Roman" w:eastAsia="Times New Roman" w:hAnsi="Times New Roman" w:cs="Times New Roman"/>
          <w:sz w:val="28"/>
          <w:szCs w:val="28"/>
        </w:rPr>
        <w:t>н</w:t>
      </w:r>
      <w:r w:rsidR="00DD3071" w:rsidRPr="004B0D4D">
        <w:rPr>
          <w:rFonts w:ascii="Times New Roman" w:eastAsia="Times New Roman" w:hAnsi="Times New Roman" w:cs="Times New Roman"/>
          <w:sz w:val="28"/>
          <w:szCs w:val="28"/>
        </w:rPr>
        <w:t>е существует контроля над тем, какой код к каким данным имеет доступ</w:t>
      </w:r>
      <w:r w:rsidRPr="004B0D4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754ECF" w14:textId="1EBB23FC" w:rsidR="00AD435C" w:rsidRPr="00EB195E" w:rsidRDefault="004B0D4D" w:rsidP="00DD307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4B0D4D">
        <w:rPr>
          <w:rFonts w:ascii="Times New Roman" w:eastAsia="Times New Roman" w:hAnsi="Times New Roman" w:cs="Times New Roman"/>
          <w:sz w:val="28"/>
          <w:szCs w:val="28"/>
        </w:rPr>
        <w:t xml:space="preserve">ет </w:t>
      </w:r>
      <w:r w:rsidR="00DD3071" w:rsidRPr="004B0D4D">
        <w:rPr>
          <w:rFonts w:ascii="Times New Roman" w:eastAsia="Times New Roman" w:hAnsi="Times New Roman" w:cs="Times New Roman"/>
          <w:sz w:val="28"/>
          <w:szCs w:val="28"/>
        </w:rPr>
        <w:t>упаковки данных и методов работы над ними в один класс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35D047B" w14:textId="10688962" w:rsidR="00AD435C" w:rsidRPr="004B0D4D" w:rsidRDefault="004B0D4D" w:rsidP="00DD307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4B0D4D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 w:rsidR="00DD3071" w:rsidRPr="004B0D4D">
        <w:rPr>
          <w:rFonts w:ascii="Times New Roman" w:eastAsia="Times New Roman" w:hAnsi="Times New Roman" w:cs="Times New Roman"/>
          <w:sz w:val="28"/>
          <w:szCs w:val="28"/>
        </w:rPr>
        <w:t>состоит из большего количества сущностей.</w:t>
      </w:r>
    </w:p>
    <w:p w14:paraId="5281E61B" w14:textId="77A8FACC" w:rsidR="00AD435C" w:rsidRDefault="00DD3071" w:rsidP="006E11B7">
      <w:pPr>
        <w:spacing w:after="0" w:line="240" w:lineRule="auto"/>
        <w:ind w:firstLine="708"/>
        <w:contextualSpacing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Когда код и данные смешаны, легко понять, к каким фрагментам кода можно получить доступ. Например, в ООП данные инкапсулируются в объект, который гарантирует, что данные доступны только методами объекта. В ДОП данные стоят сами по себе. Они прозрачные для всех участков кода. Когда происходит изменение формы данных при </w:t>
      </w:r>
      <w:del w:id="19" w:author="user" w:date="2024-10-27T15:50:00Z" w16du:dateUtc="2024-10-27T12:50:00Z">
        <w:r w:rsidRPr="004B0D4D" w:rsidDel="00EB195E">
          <w:rPr>
            <w:rFonts w:ascii="Times New Roman" w:eastAsia="Times New Roman" w:hAnsi="Times New Roman" w:cs="Times New Roman"/>
            <w:sz w:val="28"/>
            <w:szCs w:val="28"/>
            <w:highlight w:val="yellow"/>
            <w:rPrChange w:id="20" w:author="Sadam" w:date="2024-10-27T10:33:00Z">
              <w:rPr>
                <w:rFonts w:ascii="Times New Roman" w:eastAsia="Times New Roman" w:hAnsi="Times New Roman" w:cs="Times New Roman"/>
                <w:sz w:val="28"/>
                <w:szCs w:val="28"/>
              </w:rPr>
            </w:rPrChange>
          </w:rPr>
          <w:delText>рефакторинге</w:delText>
        </w:r>
      </w:del>
      <w:ins w:id="21" w:author="user" w:date="2024-10-27T15:50:00Z" w16du:dateUtc="2024-10-27T12:50:00Z">
        <w:r w:rsidR="00EB195E">
          <w:rPr>
            <w:rFonts w:ascii="Times New Roman" w:eastAsia="Times New Roman" w:hAnsi="Times New Roman" w:cs="Times New Roman"/>
            <w:sz w:val="28"/>
            <w:szCs w:val="28"/>
          </w:rPr>
          <w:t>перепроектирование</w:t>
        </w:r>
      </w:ins>
      <w:r>
        <w:rPr>
          <w:rFonts w:ascii="Times New Roman" w:eastAsia="Times New Roman" w:hAnsi="Times New Roman" w:cs="Times New Roman"/>
          <w:sz w:val="28"/>
          <w:szCs w:val="28"/>
        </w:rPr>
        <w:t>, нужно будет изменять методы, работающими с ними.</w:t>
      </w:r>
    </w:p>
    <w:p w14:paraId="5C658AB9" w14:textId="57B43E3B" w:rsidR="00AD435C" w:rsidRDefault="00DD3071" w:rsidP="006E11B7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код находится отдельно от данных, то методы работы с ними могут лежать в разных директориях и пакетах в связи с чем возникает проблема того, что разработчик может не знать о существовании того или </w:t>
      </w:r>
      <w:r w:rsidR="004B0D4D">
        <w:rPr>
          <w:rFonts w:ascii="Times New Roman" w:eastAsia="Times New Roman" w:hAnsi="Times New Roman" w:cs="Times New Roman"/>
          <w:sz w:val="28"/>
          <w:szCs w:val="28"/>
        </w:rPr>
        <w:t xml:space="preserve">иного фрагмента </w:t>
      </w:r>
      <w:r>
        <w:rPr>
          <w:rFonts w:ascii="Times New Roman" w:eastAsia="Times New Roman" w:hAnsi="Times New Roman" w:cs="Times New Roman"/>
          <w:sz w:val="28"/>
          <w:szCs w:val="28"/>
        </w:rPr>
        <w:t>кода, из-за чего появляется не нужная дупликация функционала.</w:t>
      </w:r>
    </w:p>
    <w:p w14:paraId="3E87D125" w14:textId="77777777" w:rsidR="00AD435C" w:rsidRDefault="00DD3071" w:rsidP="006E11B7">
      <w:pPr>
        <w:spacing w:after="0" w:line="240" w:lineRule="auto"/>
        <w:ind w:firstLine="708"/>
        <w:contextualSpacing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Проблемы, возникающие при представлении данных в общем виде таковы:</w:t>
      </w:r>
    </w:p>
    <w:p w14:paraId="7B6F4E88" w14:textId="1459A49D" w:rsidR="00AD435C" w:rsidRPr="00EB195E" w:rsidRDefault="004B0D4D" w:rsidP="00DD307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4B0D4D">
        <w:rPr>
          <w:rFonts w:ascii="Times New Roman" w:eastAsia="Times New Roman" w:hAnsi="Times New Roman" w:cs="Times New Roman"/>
          <w:sz w:val="28"/>
          <w:szCs w:val="28"/>
        </w:rPr>
        <w:t xml:space="preserve">нижение </w:t>
      </w:r>
      <w:r w:rsidR="00DD3071" w:rsidRPr="004B0D4D">
        <w:rPr>
          <w:rFonts w:ascii="Times New Roman" w:eastAsia="Times New Roman" w:hAnsi="Times New Roman" w:cs="Times New Roman"/>
          <w:sz w:val="28"/>
          <w:szCs w:val="28"/>
        </w:rPr>
        <w:t>производительности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824AC4B" w14:textId="2127773B" w:rsidR="00AD435C" w:rsidRPr="00EB195E" w:rsidRDefault="004B0D4D" w:rsidP="00DD307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4B0D4D">
        <w:rPr>
          <w:rFonts w:ascii="Times New Roman" w:eastAsia="Times New Roman" w:hAnsi="Times New Roman" w:cs="Times New Roman"/>
          <w:sz w:val="28"/>
          <w:szCs w:val="28"/>
        </w:rPr>
        <w:t xml:space="preserve">тсутствие </w:t>
      </w:r>
      <w:r w:rsidR="00DD3071" w:rsidRPr="004B0D4D">
        <w:rPr>
          <w:rFonts w:ascii="Times New Roman" w:eastAsia="Times New Roman" w:hAnsi="Times New Roman" w:cs="Times New Roman"/>
          <w:sz w:val="28"/>
          <w:szCs w:val="28"/>
        </w:rPr>
        <w:t>структуры класса, а также проверок компилятора на соответствие аргументов в функциях работы с данными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F2A0E0" w14:textId="4FFA406B" w:rsidR="00AD435C" w:rsidRPr="004B0D4D" w:rsidRDefault="004B0D4D" w:rsidP="00DD307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4B0D4D">
        <w:rPr>
          <w:rFonts w:ascii="Times New Roman" w:eastAsia="Times New Roman" w:hAnsi="Times New Roman" w:cs="Times New Roman"/>
          <w:sz w:val="28"/>
          <w:szCs w:val="28"/>
        </w:rPr>
        <w:t xml:space="preserve">еобходимость </w:t>
      </w:r>
      <w:r w:rsidR="00DD3071" w:rsidRPr="004B0D4D">
        <w:rPr>
          <w:rFonts w:ascii="Times New Roman" w:eastAsia="Times New Roman" w:hAnsi="Times New Roman" w:cs="Times New Roman"/>
          <w:sz w:val="28"/>
          <w:szCs w:val="28"/>
        </w:rPr>
        <w:t>приведения типов в статически типизированных языках</w:t>
      </w:r>
      <w:ins w:id="22" w:author="Sadam" w:date="2024-10-27T10:32:00Z">
        <w:r>
          <w:rPr>
            <w:rFonts w:ascii="Times New Roman" w:eastAsia="Times New Roman" w:hAnsi="Times New Roman" w:cs="Times New Roman"/>
            <w:sz w:val="28"/>
            <w:szCs w:val="28"/>
          </w:rPr>
          <w:t>.</w:t>
        </w:r>
      </w:ins>
    </w:p>
    <w:p w14:paraId="44126CF1" w14:textId="2C3B2C41" w:rsidR="00AD435C" w:rsidRDefault="00DD3071" w:rsidP="006E11B7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отсутствием структуры класса подразумевается, то</w:t>
      </w:r>
      <w:ins w:id="23" w:author="Sadam" w:date="2024-10-27T10:32:00Z">
        <w:r w:rsidR="004B0D4D">
          <w:rPr>
            <w:rFonts w:ascii="Times New Roman" w:eastAsia="Times New Roman" w:hAnsi="Times New Roman" w:cs="Times New Roman"/>
            <w:sz w:val="28"/>
            <w:szCs w:val="28"/>
          </w:rPr>
          <w:t>,</w:t>
        </w:r>
      </w:ins>
      <w:r>
        <w:rPr>
          <w:rFonts w:ascii="Times New Roman" w:eastAsia="Times New Roman" w:hAnsi="Times New Roman" w:cs="Times New Roman"/>
          <w:sz w:val="28"/>
          <w:szCs w:val="28"/>
        </w:rPr>
        <w:t xml:space="preserve"> что у разработчика не будет некоторого класса со всеми полями и методами, а будет од</w:t>
      </w:r>
      <w:r w:rsidR="004B0D4D">
        <w:rPr>
          <w:rFonts w:ascii="Times New Roman" w:eastAsia="Times New Roman" w:hAnsi="Times New Roman" w:cs="Times New Roman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обобщенный объект в виде словаря, для работы с которым будут отдельно доступны методы. В случае представления в виде обобщенного объекта подсказки среды разработки также будут недоступны.</w:t>
      </w:r>
    </w:p>
    <w:p w14:paraId="11EA42E7" w14:textId="33FCC4B8" w:rsidR="00AD435C" w:rsidRDefault="00DD3071" w:rsidP="006E11B7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</w:t>
      </w:r>
      <w:del w:id="24" w:author="user" w:date="2024-10-27T15:50:00Z" w16du:dateUtc="2024-10-27T12:50:00Z">
        <w:r w:rsidRPr="009B334E" w:rsidDel="00EB195E">
          <w:rPr>
            <w:rFonts w:ascii="Times New Roman" w:eastAsia="Times New Roman" w:hAnsi="Times New Roman" w:cs="Times New Roman"/>
            <w:sz w:val="28"/>
            <w:szCs w:val="28"/>
          </w:rPr>
          <w:delText>иммутабельны</w:delText>
        </w:r>
      </w:del>
      <w:ins w:id="25" w:author="user" w:date="2024-10-27T15:50:00Z" w16du:dateUtc="2024-10-27T12:50:00Z">
        <w:r w:rsidR="00EB195E" w:rsidRPr="009B334E">
          <w:rPr>
            <w:rFonts w:ascii="Times New Roman" w:eastAsia="Times New Roman" w:hAnsi="Times New Roman" w:cs="Times New Roman"/>
            <w:sz w:val="28"/>
            <w:szCs w:val="28"/>
            <w:rPrChange w:id="26" w:author="user" w:date="2024-10-27T15:56:00Z" w16du:dateUtc="2024-10-27T12:56:00Z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rPrChange>
          </w:rPr>
          <w:t>неизменны</w:t>
        </w:r>
      </w:ins>
      <w:r w:rsidRPr="009B334E"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 накладывает вычислительные ограничения, а также в некоторых языках требует сторонних библиотек. </w:t>
      </w:r>
    </w:p>
    <w:p w14:paraId="63155A3A" w14:textId="0BF3EFC5" w:rsidR="00AD435C" w:rsidRDefault="00DD3071" w:rsidP="006E11B7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зависимости от реализации разделения данных и их вида, может повлечь за собой более слабую связь между двумя этими понятиями, а также появление дополнительных затрат на </w:t>
      </w:r>
      <w:del w:id="27" w:author="user" w:date="2024-10-27T15:54:00Z" w16du:dateUtc="2024-10-27T12:54:00Z">
        <w:r w:rsidRPr="006C24A6" w:rsidDel="00EB195E">
          <w:rPr>
            <w:rFonts w:ascii="Times New Roman" w:eastAsia="Times New Roman" w:hAnsi="Times New Roman" w:cs="Times New Roman"/>
            <w:sz w:val="28"/>
            <w:szCs w:val="28"/>
            <w:highlight w:val="yellow"/>
            <w:rPrChange w:id="28" w:author="Sadam" w:date="2024-10-27T10:46:00Z">
              <w:rPr>
                <w:rFonts w:ascii="Times New Roman" w:eastAsia="Times New Roman" w:hAnsi="Times New Roman" w:cs="Times New Roman"/>
                <w:sz w:val="28"/>
                <w:szCs w:val="28"/>
              </w:rPr>
            </w:rPrChange>
          </w:rPr>
          <w:delText>валидацию</w:delText>
        </w:r>
        <w:r w:rsidDel="00EB195E">
          <w:rPr>
            <w:rFonts w:ascii="Times New Roman" w:eastAsia="Times New Roman" w:hAnsi="Times New Roman" w:cs="Times New Roman"/>
            <w:sz w:val="28"/>
            <w:szCs w:val="28"/>
          </w:rPr>
          <w:delText xml:space="preserve"> </w:delText>
        </w:r>
      </w:del>
      <w:ins w:id="29" w:author="user" w:date="2024-10-27T15:54:00Z" w16du:dateUtc="2024-10-27T12:54:00Z">
        <w:r w:rsidR="00EB195E">
          <w:rPr>
            <w:rFonts w:ascii="Times New Roman" w:eastAsia="Times New Roman" w:hAnsi="Times New Roman" w:cs="Times New Roman"/>
            <w:sz w:val="28"/>
            <w:szCs w:val="28"/>
          </w:rPr>
          <w:t>проверку</w:t>
        </w:r>
        <w:r w:rsidR="00EB195E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>
        <w:rPr>
          <w:rFonts w:ascii="Times New Roman" w:eastAsia="Times New Roman" w:hAnsi="Times New Roman" w:cs="Times New Roman"/>
          <w:sz w:val="28"/>
          <w:szCs w:val="28"/>
        </w:rPr>
        <w:t>данных в соответствии с их схемой.</w:t>
      </w:r>
    </w:p>
    <w:p w14:paraId="453359C2" w14:textId="7F77FE2B" w:rsidR="00AD435C" w:rsidRDefault="00DD3071" w:rsidP="006E11B7">
      <w:pPr>
        <w:spacing w:after="0" w:line="240" w:lineRule="auto"/>
        <w:ind w:firstLine="708"/>
        <w:contextualSpacing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Несмотря на некоторые отрицательные аспекты, </w:t>
      </w:r>
      <w:r w:rsidR="00842614">
        <w:rPr>
          <w:rFonts w:ascii="Times New Roman" w:eastAsia="Times New Roman" w:hAnsi="Times New Roman" w:cs="Times New Roman"/>
          <w:sz w:val="28"/>
          <w:szCs w:val="28"/>
        </w:rPr>
        <w:t>ДОП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упрощает проектирование и реализацию информационных систем, ставя в приоритет представление данных. Достигается ДОП следованием 4 основным принципам:</w:t>
      </w:r>
    </w:p>
    <w:p w14:paraId="5E073686" w14:textId="51541068" w:rsidR="00AD435C" w:rsidRPr="00EB195E" w:rsidRDefault="004B0D4D" w:rsidP="00DD307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DD3071" w:rsidRPr="004B0D4D">
        <w:rPr>
          <w:rFonts w:ascii="Times New Roman" w:eastAsia="Times New Roman" w:hAnsi="Times New Roman" w:cs="Times New Roman"/>
          <w:sz w:val="28"/>
          <w:szCs w:val="28"/>
        </w:rPr>
        <w:t>тделение кода от данных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C3A4B8" w14:textId="694FF265" w:rsidR="00AD435C" w:rsidRPr="00EB195E" w:rsidRDefault="004B0D4D" w:rsidP="00DD307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4B0D4D">
        <w:rPr>
          <w:rFonts w:ascii="Times New Roman" w:eastAsia="Times New Roman" w:hAnsi="Times New Roman" w:cs="Times New Roman"/>
          <w:sz w:val="28"/>
          <w:szCs w:val="28"/>
        </w:rPr>
        <w:t xml:space="preserve">редставление </w:t>
      </w:r>
      <w:r w:rsidR="00DD3071" w:rsidRPr="004B0D4D">
        <w:rPr>
          <w:rFonts w:ascii="Times New Roman" w:eastAsia="Times New Roman" w:hAnsi="Times New Roman" w:cs="Times New Roman"/>
          <w:sz w:val="28"/>
          <w:szCs w:val="28"/>
        </w:rPr>
        <w:t>данных приложения с помощью общих структур данных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D931237" w14:textId="5DB8C3DF" w:rsidR="00AD435C" w:rsidRPr="00EB195E" w:rsidRDefault="004B0D4D" w:rsidP="00DD307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4B0D4D">
        <w:rPr>
          <w:rFonts w:ascii="Times New Roman" w:eastAsia="Times New Roman" w:hAnsi="Times New Roman" w:cs="Times New Roman"/>
          <w:sz w:val="28"/>
          <w:szCs w:val="28"/>
        </w:rPr>
        <w:t xml:space="preserve">бработка </w:t>
      </w:r>
      <w:r w:rsidR="00DD3071" w:rsidRPr="004B0D4D">
        <w:rPr>
          <w:rFonts w:ascii="Times New Roman" w:eastAsia="Times New Roman" w:hAnsi="Times New Roman" w:cs="Times New Roman"/>
          <w:sz w:val="28"/>
          <w:szCs w:val="28"/>
        </w:rPr>
        <w:t>данных как неизменяемых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689717" w14:textId="77777777" w:rsidR="00FD1E06" w:rsidRPr="00383BE0" w:rsidRDefault="004B0D4D" w:rsidP="00FD1E06">
      <w:pPr>
        <w:pStyle w:val="a3"/>
        <w:numPr>
          <w:ilvl w:val="0"/>
          <w:numId w:val="6"/>
        </w:numPr>
        <w:spacing w:after="0" w:line="240" w:lineRule="auto"/>
        <w:jc w:val="both"/>
        <w:rPr>
          <w:ins w:id="30" w:author="user" w:date="2024-10-27T17:29:00Z" w16du:dateUtc="2024-10-27T14:29:00Z"/>
          <w:rFonts w:ascii="Times New Roman" w:eastAsia="Times New Roman" w:hAnsi="Times New Roman" w:cs="Times New Roman"/>
          <w:sz w:val="28"/>
          <w:szCs w:val="28"/>
          <w:rPrChange w:id="31" w:author="user" w:date="2024-10-27T17:29:00Z" w16du:dateUtc="2024-10-27T14:29:00Z">
            <w:rPr>
              <w:ins w:id="32" w:author="user" w:date="2024-10-27T17:29:00Z" w16du:dateUtc="2024-10-27T14:29:00Z"/>
              <w:rFonts w:ascii="Times New Roman" w:eastAsia="Times New Roman" w:hAnsi="Times New Roman" w:cs="Times New Roman"/>
              <w:sz w:val="28"/>
              <w:szCs w:val="28"/>
              <w:lang w:val="en-US"/>
            </w:rPr>
          </w:rPrChange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DD3071" w:rsidRPr="004B0D4D">
        <w:rPr>
          <w:rFonts w:ascii="Times New Roman" w:eastAsia="Times New Roman" w:hAnsi="Times New Roman" w:cs="Times New Roman"/>
          <w:sz w:val="28"/>
          <w:szCs w:val="28"/>
        </w:rPr>
        <w:t>тделение схемы данных от представления данных.</w:t>
      </w:r>
    </w:p>
    <w:p w14:paraId="63FD7E05" w14:textId="77777777" w:rsidR="00383BE0" w:rsidRPr="00E6499E" w:rsidRDefault="00383BE0" w:rsidP="00383BE0">
      <w:pPr>
        <w:pStyle w:val="a3"/>
        <w:spacing w:after="0" w:line="240" w:lineRule="auto"/>
        <w:jc w:val="both"/>
        <w:rPr>
          <w:ins w:id="33" w:author="user" w:date="2024-10-27T16:56:00Z" w16du:dateUtc="2024-10-27T13:56:00Z"/>
          <w:rFonts w:ascii="Times New Roman" w:eastAsia="Times New Roman" w:hAnsi="Times New Roman" w:cs="Times New Roman"/>
          <w:sz w:val="28"/>
          <w:szCs w:val="28"/>
        </w:rPr>
        <w:pPrChange w:id="34" w:author="user" w:date="2024-10-27T17:29:00Z" w16du:dateUtc="2024-10-27T14:29:00Z">
          <w:pPr>
            <w:pStyle w:val="a3"/>
            <w:numPr>
              <w:numId w:val="6"/>
            </w:numPr>
            <w:spacing w:after="0" w:line="240" w:lineRule="auto"/>
            <w:ind w:hanging="360"/>
            <w:jc w:val="both"/>
          </w:pPr>
        </w:pPrChange>
      </w:pPr>
    </w:p>
    <w:p w14:paraId="000E0436" w14:textId="533431D5" w:rsidR="00FD1E06" w:rsidRPr="00FD1E06" w:rsidRDefault="00FD1E06" w:rsidP="00FD1E06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rPrChange w:id="35" w:author="user" w:date="2024-10-27T16:56:00Z" w16du:dateUtc="2024-10-27T13:56:00Z">
            <w:rPr/>
          </w:rPrChange>
        </w:rPr>
        <w:pPrChange w:id="36" w:author="user" w:date="2024-10-27T16:56:00Z" w16du:dateUtc="2024-10-27T13:56:00Z">
          <w:pPr>
            <w:pStyle w:val="afe"/>
            <w:numPr>
              <w:numId w:val="7"/>
            </w:numPr>
            <w:ind w:left="720" w:hanging="360"/>
            <w:jc w:val="both"/>
          </w:pPr>
        </w:pPrChange>
      </w:pPr>
      <w:ins w:id="37" w:author="user" w:date="2024-10-27T16:47:00Z" w16du:dateUtc="2024-10-27T13:47:00Z">
        <w:r w:rsidRPr="00FD1E06">
          <w:rPr>
            <w:rFonts w:ascii="Times New Roman" w:eastAsia="Times New Roman" w:hAnsi="Times New Roman" w:cs="Times New Roman"/>
            <w:sz w:val="24"/>
            <w:szCs w:val="24"/>
            <w:rPrChange w:id="38" w:author="user" w:date="2024-10-27T16:56:00Z" w16du:dateUtc="2024-10-27T13:56:00Z">
              <w:rPr>
                <w:rFonts w:ascii="Times New Roman" w:eastAsia="Times New Roman" w:hAnsi="Times New Roman" w:cs="Times New Roman"/>
                <w:sz w:val="28"/>
                <w:szCs w:val="28"/>
              </w:rPr>
            </w:rPrChange>
          </w:rPr>
          <w:t>Спис</w:t>
        </w:r>
      </w:ins>
      <w:ins w:id="39" w:author="user" w:date="2024-10-27T16:48:00Z" w16du:dateUtc="2024-10-27T13:48:00Z">
        <w:r w:rsidRPr="00FD1E06">
          <w:rPr>
            <w:rFonts w:ascii="Times New Roman" w:eastAsia="Times New Roman" w:hAnsi="Times New Roman" w:cs="Times New Roman"/>
            <w:sz w:val="24"/>
            <w:szCs w:val="24"/>
            <w:rPrChange w:id="40" w:author="user" w:date="2024-10-27T16:56:00Z" w16du:dateUtc="2024-10-27T13:56:00Z">
              <w:rPr>
                <w:rFonts w:ascii="Times New Roman" w:eastAsia="Times New Roman" w:hAnsi="Times New Roman" w:cs="Times New Roman"/>
                <w:sz w:val="28"/>
                <w:szCs w:val="28"/>
              </w:rPr>
            </w:rPrChange>
          </w:rPr>
          <w:t>ок используемой литературы</w:t>
        </w:r>
      </w:ins>
      <w:ins w:id="41" w:author="user" w:date="2024-10-27T16:55:00Z" w16du:dateUtc="2024-10-27T13:55:00Z">
        <w:r w:rsidRPr="00FD1E06">
          <w:rPr>
            <w:rFonts w:ascii="Times New Roman" w:eastAsia="Times New Roman" w:hAnsi="Times New Roman" w:cs="Times New Roman"/>
            <w:sz w:val="24"/>
            <w:szCs w:val="24"/>
            <w:rPrChange w:id="42" w:author="user" w:date="2024-10-27T16:56:00Z" w16du:dateUtc="2024-10-27T13:56:00Z">
              <w:rPr>
                <w:rFonts w:ascii="Times New Roman" w:eastAsia="Times New Roman" w:hAnsi="Times New Roman" w:cs="Times New Roman"/>
                <w:sz w:val="28"/>
                <w:szCs w:val="28"/>
              </w:rPr>
            </w:rPrChange>
          </w:rPr>
          <w:t>:</w:t>
        </w:r>
      </w:ins>
    </w:p>
    <w:customXmlInsRangeStart w:id="43" w:author="user" w:date="2024-10-27T16:56:00Z"/>
    <w:sdt>
      <w:sdtPr>
        <w:rPr>
          <w:rFonts w:ascii="Times New Roman" w:hAnsi="Times New Roman" w:cs="Times New Roman"/>
          <w:sz w:val="24"/>
          <w:szCs w:val="24"/>
        </w:rPr>
        <w:id w:val="844371353"/>
        <w:bibliography/>
      </w:sdtPr>
      <w:sdtEndPr>
        <w:rPr>
          <w:sz w:val="28"/>
          <w:szCs w:val="28"/>
        </w:rPr>
      </w:sdtEndPr>
      <w:sdtContent>
        <w:customXmlInsRangeEnd w:id="43"/>
        <w:p w14:paraId="1EBC803E" w14:textId="773F1A11" w:rsidR="00E6499E" w:rsidRPr="00E6499E" w:rsidRDefault="00E6499E" w:rsidP="00447867">
          <w:pPr>
            <w:pStyle w:val="afe"/>
            <w:numPr>
              <w:ilvl w:val="0"/>
              <w:numId w:val="7"/>
            </w:numPr>
            <w:jc w:val="both"/>
            <w:rPr>
              <w:ins w:id="44" w:author="user" w:date="2024-10-27T17:40:00Z" w16du:dateUtc="2024-10-27T14:40:00Z"/>
              <w:rFonts w:ascii="Times New Roman" w:hAnsi="Times New Roman" w:cs="Times New Roman"/>
              <w:noProof/>
              <w:sz w:val="24"/>
              <w:szCs w:val="24"/>
              <w:lang w:val="en-US"/>
              <w:rPrChange w:id="45" w:author="user" w:date="2024-10-27T17:40:00Z" w16du:dateUtc="2024-10-27T14:40:00Z">
                <w:rPr>
                  <w:ins w:id="46" w:author="user" w:date="2024-10-27T17:40:00Z" w16du:dateUtc="2024-10-27T14:40:00Z"/>
                  <w:rFonts w:ascii="Times New Roman" w:hAnsi="Times New Roman" w:cs="Times New Roman"/>
                  <w:noProof/>
                  <w:sz w:val="24"/>
                  <w:szCs w:val="24"/>
                </w:rPr>
              </w:rPrChange>
            </w:rPr>
          </w:pPr>
          <w:ins w:id="47" w:author="user" w:date="2024-10-27T17:40:00Z">
            <w:r w:rsidRPr="00E6499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  <w:rPrChange w:id="48" w:author="user" w:date="2024-10-27T17:40:00Z" w16du:dateUtc="2024-10-27T14:40:00Z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rPrChange>
              </w:rPr>
              <w:t>Naur P., Randell B. SOFTWARE ENGINEERING //</w:t>
            </w:r>
          </w:ins>
          <w:ins w:id="49" w:author="user" w:date="2024-10-27T17:43:00Z" w16du:dateUtc="2024-10-27T14:43:00Z">
            <w:r w:rsidRPr="005D03F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  <w:rPrChange w:id="50" w:author="user" w:date="2024-10-27T17:43:00Z" w16du:dateUtc="2024-10-27T14:43:00Z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rPrChange>
              </w:rPr>
              <w:t xml:space="preserve"> </w:t>
            </w:r>
          </w:ins>
          <w:ins w:id="51" w:author="user" w:date="2024-10-27T17:40:00Z">
            <w:r w:rsidRPr="00E6499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  <w:rPrChange w:id="52" w:author="user" w:date="2024-10-27T17:40:00Z" w16du:dateUtc="2024-10-27T14:40:00Z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rPrChange>
              </w:rPr>
              <w:t xml:space="preserve">NATO SOFTWARE ENGINEERING CONFERENCE. </w:t>
            </w:r>
            <w:r w:rsidRPr="00E6499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  <w:rPrChange w:id="53" w:author="user" w:date="2024-10-27T17:42:00Z" w16du:dateUtc="2024-10-27T14:42:00Z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rPrChange>
              </w:rPr>
              <w:t>Garmisch, 1968.</w:t>
            </w:r>
            <w:r w:rsidRPr="00E6499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  <w:rPrChange w:id="54" w:author="user" w:date="2024-10-27T17:42:00Z" w16du:dateUtc="2024-10-27T14:42:00Z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rPrChange>
              </w:rPr>
              <w:t xml:space="preserve"> </w:t>
            </w:r>
          </w:ins>
        </w:p>
        <w:p w14:paraId="4C5E16B1" w14:textId="176BD44E" w:rsidR="00383BE0" w:rsidRPr="00E6499E" w:rsidRDefault="00FD1E06" w:rsidP="00447867">
          <w:pPr>
            <w:pStyle w:val="afe"/>
            <w:numPr>
              <w:ilvl w:val="0"/>
              <w:numId w:val="7"/>
            </w:numPr>
            <w:jc w:val="both"/>
            <w:rPr>
              <w:ins w:id="55" w:author="user" w:date="2024-10-27T17:29:00Z" w16du:dateUtc="2024-10-27T14:29:00Z"/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ins w:id="56" w:author="user" w:date="2024-10-27T16:56:00Z" w16du:dateUtc="2024-10-27T13:56:00Z">
            <w:r w:rsidRPr="00E6499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649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BIBLIOGRAPHY</w:instrText>
            </w:r>
            <w:r w:rsidRPr="00E6499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ins>
          <w:ins w:id="57" w:author="user" w:date="2024-10-27T17:29:00Z" w16du:dateUtc="2024-10-27T14:29:00Z">
            <w:r w:rsidR="00383BE0" w:rsidRPr="00E6499E">
              <w:rPr>
                <w:lang w:val="en-US"/>
                <w:rPrChange w:id="58" w:author="user" w:date="2024-10-27T17:29:00Z" w16du:dateUtc="2024-10-27T14:29:00Z">
                  <w:rPr/>
                </w:rPrChange>
              </w:rPr>
              <w:t xml:space="preserve"> </w:t>
            </w:r>
            <w:r w:rsidR="00383BE0" w:rsidRPr="00E6499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Brooks F.P.Jr The Mythical Man-Month: Essays on Software Engineering [Текст] / Brooks F.P.Jr — 2. — : Addison-Wesley, 1995 — 336 c.</w:t>
            </w:r>
            <w:r w:rsidR="00383BE0" w:rsidRPr="00E6499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</w:ins>
        </w:p>
        <w:p w14:paraId="2D67BCF1" w14:textId="1F3B98B5" w:rsidR="008E6C7A" w:rsidRPr="00383BE0" w:rsidRDefault="008E6C7A" w:rsidP="00606EDB">
          <w:pPr>
            <w:pStyle w:val="afe"/>
            <w:numPr>
              <w:ilvl w:val="0"/>
              <w:numId w:val="7"/>
            </w:numPr>
            <w:jc w:val="both"/>
            <w:rPr>
              <w:ins w:id="59" w:author="user" w:date="2024-10-27T17:18:00Z" w16du:dateUtc="2024-10-27T14:18:00Z"/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ins w:id="60" w:author="user" w:date="2024-10-27T17:18:00Z" w16du:dateUtc="2024-10-27T14:18:00Z">
            <w:r w:rsidRPr="00383BE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Dijkstra E.W. The tide, not the waves / Dijkstra E.W. [Текст] // Beyond Calculation: The Next Fifty Years of Computing. — :Copernicus, 1997. — С. 59–64.</w:t>
            </w:r>
            <w:r w:rsidRPr="00383BE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</w:ins>
          <w:ins w:id="61" w:author="user" w:date="2024-10-27T17:13:00Z" w16du:dateUtc="2024-10-27T14:13:00Z">
            <w:r w:rsidRPr="00383BE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Moseley B., Marks P. </w:t>
            </w:r>
          </w:ins>
        </w:p>
        <w:p w14:paraId="4F894819" w14:textId="4D14AE18" w:rsidR="008E6C7A" w:rsidRDefault="008E6C7A" w:rsidP="00FD1E06">
          <w:pPr>
            <w:pStyle w:val="afe"/>
            <w:numPr>
              <w:ilvl w:val="0"/>
              <w:numId w:val="7"/>
            </w:numPr>
            <w:jc w:val="both"/>
            <w:rPr>
              <w:ins w:id="62" w:author="user" w:date="2024-10-27T17:13:00Z" w16du:dateUtc="2024-10-27T14:13:00Z"/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ins w:id="63" w:author="user" w:date="2024-10-27T17:13:00Z" w16du:dateUtc="2024-10-27T14:13:00Z">
            <w:r w:rsidRPr="008E6C7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Out of the Tar Pit / Moseley B., Marks P. [Текст] //  Software Practice Advancement. — :, 2006. — С. .</w:t>
            </w:r>
            <w:r w:rsidRPr="008E6C7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</w:ins>
        </w:p>
        <w:p w14:paraId="1E36E465" w14:textId="3A3CF4D4" w:rsidR="00FD1E06" w:rsidRPr="00FD1E06" w:rsidRDefault="00B226DE" w:rsidP="00FD1E06">
          <w:pPr>
            <w:pStyle w:val="afe"/>
            <w:numPr>
              <w:ilvl w:val="0"/>
              <w:numId w:val="7"/>
            </w:numPr>
            <w:jc w:val="both"/>
            <w:rPr>
              <w:ins w:id="64" w:author="user" w:date="2024-10-27T16:56:00Z" w16du:dateUtc="2024-10-27T13:56:00Z"/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ins w:id="65" w:author="user" w:date="2024-10-27T17:05:00Z" w16du:dateUtc="2024-10-27T14:05:00Z">
            <w:r w:rsidRPr="00B226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Sharvit Yehonathan Data-Oriented Programming: Reduce software complexity [Текст] / Sharvit Yehonathan — 1. — : Manning Publications Co, 2022 — 426 c</w:t>
            </w:r>
            <w:r w:rsidRPr="008E6C7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  <w:rPrChange w:id="66" w:author="user" w:date="2024-10-27T17:13:00Z" w16du:dateUtc="2024-10-27T14:13:00Z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rPrChange>
              </w:rPr>
              <w:t>,</w:t>
            </w:r>
          </w:ins>
          <w:ins w:id="67" w:author="user" w:date="2024-10-27T16:58:00Z" w16du:dateUtc="2024-10-27T13:58:00Z">
            <w:r w:rsidRPr="00B226DE">
              <w:rPr>
                <w:lang w:val="en-US"/>
                <w:rPrChange w:id="68" w:author="user" w:date="2024-10-27T16:58:00Z" w16du:dateUtc="2024-10-27T13:58:00Z">
                  <w:rPr/>
                </w:rPrChange>
              </w:rPr>
              <w:t xml:space="preserve"> </w:t>
            </w:r>
          </w:ins>
          <w:ins w:id="69" w:author="user" w:date="2024-10-27T16:58:00Z">
            <w:r w:rsidRPr="00B226D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  <w:rPrChange w:id="70" w:author="user" w:date="2024-10-27T17:05:00Z" w16du:dateUtc="2024-10-27T14:05:00Z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rPrChange>
              </w:rPr>
              <w:t>ISBN: 9781617298578</w:t>
            </w:r>
          </w:ins>
        </w:p>
        <w:p w14:paraId="69E740B1" w14:textId="38DBE102" w:rsidR="00FD1E06" w:rsidRPr="00E6499E" w:rsidDel="00E6499E" w:rsidRDefault="00FD1E06" w:rsidP="00E6499E">
          <w:pPr>
            <w:jc w:val="both"/>
            <w:rPr>
              <w:del w:id="71" w:author="user" w:date="2024-10-27T17:42:00Z" w16du:dateUtc="2024-10-27T14:42:00Z"/>
              <w:rFonts w:ascii="Times New Roman" w:hAnsi="Times New Roman" w:cs="Times New Roman"/>
              <w:sz w:val="28"/>
              <w:szCs w:val="28"/>
              <w:rPrChange w:id="72" w:author="user" w:date="2024-10-27T17:42:00Z" w16du:dateUtc="2024-10-27T14:42:00Z">
                <w:rPr>
                  <w:del w:id="73" w:author="user" w:date="2024-10-27T17:42:00Z" w16du:dateUtc="2024-10-27T14:42:00Z"/>
                  <w:rFonts w:ascii="Times New Roman" w:eastAsia="Times New Roman" w:hAnsi="Times New Roman" w:cs="Times New Roman"/>
                  <w:sz w:val="28"/>
                  <w:szCs w:val="28"/>
                </w:rPr>
              </w:rPrChange>
            </w:rPr>
            <w:pPrChange w:id="74" w:author="user" w:date="2024-10-27T17:42:00Z" w16du:dateUtc="2024-10-27T14:42:00Z">
              <w:pPr>
                <w:pStyle w:val="a3"/>
                <w:numPr>
                  <w:numId w:val="6"/>
                </w:numPr>
                <w:spacing w:after="0" w:line="240" w:lineRule="auto"/>
                <w:ind w:hanging="360"/>
                <w:jc w:val="both"/>
              </w:pPr>
            </w:pPrChange>
          </w:pPr>
          <w:ins w:id="75" w:author="user" w:date="2024-10-27T16:56:00Z" w16du:dateUtc="2024-10-27T13:56:00Z">
            <w:r w:rsidRPr="00FD1E06">
              <w:rPr>
                <w:rFonts w:ascii="Times New Roman" w:hAnsi="Times New Roman" w:cs="Times New Roman"/>
                <w:sz w:val="24"/>
                <w:szCs w:val="24"/>
                <w:rPrChange w:id="76" w:author="user" w:date="2024-10-27T16:57:00Z" w16du:dateUtc="2024-10-27T13:57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  <w:fldChar w:fldCharType="end"/>
            </w:r>
          </w:ins>
        </w:p>
        <w:customXmlInsRangeStart w:id="77" w:author="user" w:date="2024-10-27T16:56:00Z"/>
      </w:sdtContent>
    </w:sdt>
    <w:customXmlInsRangeEnd w:id="77"/>
    <w:customXmlDelRangeStart w:id="78" w:author="user" w:date="2024-10-27T17:42:00Z"/>
    <w:sdt>
      <w:sdtPr>
        <w:id w:val="1709677097"/>
        <w:docPartObj>
          <w:docPartGallery w:val="Bibliographies"/>
          <w:docPartUnique/>
        </w:docPartObj>
      </w:sdtPr>
      <w:sdtContent>
        <w:customXmlDelRangeEnd w:id="78"/>
        <w:p w14:paraId="1F00EABE" w14:textId="5DF789F0" w:rsidR="00B95B84" w:rsidRDefault="00000000" w:rsidP="00E6499E">
          <w:pPr>
            <w:pPrChange w:id="79" w:author="user" w:date="2024-10-27T17:42:00Z" w16du:dateUtc="2024-10-27T14:42:00Z">
              <w:pPr>
                <w:jc w:val="both"/>
              </w:pPr>
            </w:pPrChange>
          </w:pPr>
        </w:p>
        <w:customXmlDelRangeStart w:id="80" w:author="user" w:date="2024-10-27T17:42:00Z"/>
      </w:sdtContent>
    </w:sdt>
    <w:customXmlDelRangeEnd w:id="80"/>
    <w:p w14:paraId="4224D2DD" w14:textId="68369AEC" w:rsidR="00302E19" w:rsidRPr="00302E19" w:rsidRDefault="00302E19" w:rsidP="00302E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E19">
        <w:rPr>
          <w:rFonts w:ascii="Times New Roman" w:hAnsi="Times New Roman" w:cs="Times New Roman"/>
          <w:sz w:val="28"/>
          <w:szCs w:val="28"/>
          <w:lang w:val="en-US"/>
        </w:rPr>
        <w:t>GRNTI 20.53.24</w:t>
      </w:r>
    </w:p>
    <w:p w14:paraId="1D472EBF" w14:textId="165125D3" w:rsidR="00B95B84" w:rsidRDefault="00B95B84" w:rsidP="00B95B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5B84">
        <w:rPr>
          <w:rFonts w:ascii="Times New Roman" w:hAnsi="Times New Roman" w:cs="Times New Roman"/>
          <w:b/>
          <w:bCs/>
          <w:sz w:val="28"/>
          <w:szCs w:val="28"/>
          <w:lang w:val="en-US"/>
        </w:rPr>
        <w:t>PAPER TITLE</w:t>
      </w:r>
    </w:p>
    <w:p w14:paraId="1C1A1A97" w14:textId="77777777" w:rsidR="00B95B84" w:rsidRPr="00B95B84" w:rsidRDefault="00B95B84" w:rsidP="00B95B8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B95B84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A.A. </w:t>
      </w:r>
      <w:proofErr w:type="spellStart"/>
      <w:r w:rsidRPr="00B95B84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Faitelson</w:t>
      </w:r>
      <w:proofErr w:type="spellEnd"/>
    </w:p>
    <w:p w14:paraId="307AE162" w14:textId="0F6CBB26" w:rsidR="00B95B84" w:rsidRPr="00B95B84" w:rsidRDefault="00B95B84" w:rsidP="00B95B84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 w:rsidRPr="00B95B8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Bachelor of the second year of study in the direction of training "</w:t>
      </w:r>
      <w:r w:rsidR="00CD5287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Software technology</w:t>
      </w:r>
      <w:r w:rsidRPr="00B95B8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and administration of information systems"</w:t>
      </w:r>
    </w:p>
    <w:p w14:paraId="75252DDC" w14:textId="77777777" w:rsidR="00B95B84" w:rsidRPr="00B95B84" w:rsidRDefault="00B95B84" w:rsidP="00B95B84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 w:rsidRPr="00B95B8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Kursk State University</w:t>
      </w:r>
    </w:p>
    <w:p w14:paraId="2E5D5925" w14:textId="77777777" w:rsidR="00B95B84" w:rsidRPr="00B95B84" w:rsidRDefault="00B95B84" w:rsidP="00B95B84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 w:rsidRPr="00B95B8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e-mail: z0tedd@gmail.com</w:t>
      </w:r>
    </w:p>
    <w:p w14:paraId="4E319C9C" w14:textId="77777777" w:rsidR="00B95B84" w:rsidRPr="00B95B84" w:rsidRDefault="00B95B84" w:rsidP="00B95B84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</w:p>
    <w:p w14:paraId="6051E10A" w14:textId="77777777" w:rsidR="00B95B84" w:rsidRPr="00B95B84" w:rsidRDefault="00B95B84" w:rsidP="00B95B84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 w:rsidRPr="00B95B8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Scientific supervisor:</w:t>
      </w:r>
    </w:p>
    <w:p w14:paraId="40332AB4" w14:textId="507593A8" w:rsidR="00B95B84" w:rsidRPr="00B95B84" w:rsidRDefault="00B95B84" w:rsidP="00B95B8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B95B84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A.V. </w:t>
      </w:r>
      <w:proofErr w:type="spellStart"/>
      <w:r w:rsidRPr="00B95B84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Krivonos</w:t>
      </w:r>
      <w:proofErr w:type="spellEnd"/>
    </w:p>
    <w:p w14:paraId="05FA0EB7" w14:textId="58AF11E0" w:rsidR="00B95B84" w:rsidRPr="00B95B84" w:rsidRDefault="00302E19" w:rsidP="00B95B84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PhD</w:t>
      </w:r>
      <w:r w:rsidR="00B95B84" w:rsidRPr="00B95B8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of Technical Sciences, Associate Professor of the Department of Software and Administration of Information Systems</w:t>
      </w:r>
    </w:p>
    <w:p w14:paraId="7712A1A8" w14:textId="7269B5EA" w:rsidR="00B95B84" w:rsidRDefault="00B95B84" w:rsidP="00B95B84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 w:rsidRPr="00302E1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Kursk State University</w:t>
      </w:r>
    </w:p>
    <w:p w14:paraId="5C74BD3B" w14:textId="2375A175" w:rsidR="004B0D4D" w:rsidRPr="004B0D4D" w:rsidRDefault="004B0D4D" w:rsidP="00B95B84">
      <w:pPr>
        <w:spacing w:after="0" w:line="240" w:lineRule="auto"/>
        <w:jc w:val="right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B195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e-mail: krivonos_av@kursksu.ru</w:t>
      </w:r>
    </w:p>
    <w:p w14:paraId="5CC642C8" w14:textId="77777777" w:rsidR="00302E19" w:rsidRPr="00302E19" w:rsidRDefault="00302E19" w:rsidP="00302E1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02E19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article is devoted to the consideration of data-oriented programming, positive and negative aspects of this paradigm. This paradigm is intended to help in the design of information systems</w:t>
      </w:r>
    </w:p>
    <w:p w14:paraId="5BD35C9D" w14:textId="3CFCE3B9" w:rsidR="00B95B84" w:rsidRPr="00302E19" w:rsidRDefault="00302E19" w:rsidP="00302E1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02E1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Keywords</w:t>
      </w:r>
      <w:r w:rsidRPr="00302E19">
        <w:rPr>
          <w:rFonts w:ascii="Times New Roman" w:hAnsi="Times New Roman" w:cs="Times New Roman"/>
          <w:i/>
          <w:iCs/>
          <w:sz w:val="28"/>
          <w:szCs w:val="28"/>
          <w:lang w:val="en-US"/>
        </w:rPr>
        <w:t>: data-oriented programming, programming paradigms, design of information systems</w:t>
      </w:r>
    </w:p>
    <w:sectPr w:rsidR="00B95B84" w:rsidRPr="00302E19" w:rsidSect="000C3D25">
      <w:pgSz w:w="11906" w:h="16838"/>
      <w:pgMar w:top="1134" w:right="850" w:bottom="1134" w:left="1701" w:header="0" w:footer="0" w:gutter="0"/>
      <w:cols w:space="1701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6" w:author="Sadam" w:date="2024-10-27T10:02:00Z" w:initials="S">
    <w:p w14:paraId="4A7147D3" w14:textId="0B91EDF6" w:rsidR="004952C4" w:rsidRDefault="004952C4">
      <w:pPr>
        <w:pStyle w:val="aff1"/>
      </w:pPr>
      <w:r>
        <w:rPr>
          <w:rStyle w:val="aff0"/>
        </w:rPr>
        <w:annotationRef/>
      </w:r>
      <w:r w:rsidR="00DD3071">
        <w:rPr>
          <w:noProof/>
        </w:rPr>
        <w:t>Стоит избегать использования фразеологизма "на самом деле" в научных текстах. Перефразируй.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A7147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C88E4B" w16cex:dateUtc="2024-10-27T0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A7147D3" w16cid:durableId="2AC88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EC9EC" w14:textId="77777777" w:rsidR="0031016D" w:rsidRDefault="0031016D">
      <w:pPr>
        <w:spacing w:after="0" w:line="240" w:lineRule="auto"/>
      </w:pPr>
      <w:r>
        <w:separator/>
      </w:r>
    </w:p>
  </w:endnote>
  <w:endnote w:type="continuationSeparator" w:id="0">
    <w:p w14:paraId="5A83541B" w14:textId="77777777" w:rsidR="0031016D" w:rsidRDefault="00310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0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9D9B1" w14:textId="77777777" w:rsidR="0031016D" w:rsidRDefault="0031016D">
      <w:pPr>
        <w:spacing w:after="0" w:line="240" w:lineRule="auto"/>
      </w:pPr>
      <w:r>
        <w:separator/>
      </w:r>
    </w:p>
  </w:footnote>
  <w:footnote w:type="continuationSeparator" w:id="0">
    <w:p w14:paraId="551ACDF3" w14:textId="77777777" w:rsidR="0031016D" w:rsidRDefault="00310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5E68"/>
    <w:multiLevelType w:val="multilevel"/>
    <w:tmpl w:val="F6081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12A84"/>
    <w:multiLevelType w:val="multilevel"/>
    <w:tmpl w:val="AEBAA6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541A3"/>
    <w:multiLevelType w:val="multilevel"/>
    <w:tmpl w:val="7338B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92DC5"/>
    <w:multiLevelType w:val="hybridMultilevel"/>
    <w:tmpl w:val="3984E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04223"/>
    <w:multiLevelType w:val="multilevel"/>
    <w:tmpl w:val="D24C6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A4E00"/>
    <w:multiLevelType w:val="multilevel"/>
    <w:tmpl w:val="4A96C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55666"/>
    <w:multiLevelType w:val="multilevel"/>
    <w:tmpl w:val="8A3A550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1551768717">
    <w:abstractNumId w:val="6"/>
  </w:num>
  <w:num w:numId="2" w16cid:durableId="1524244796">
    <w:abstractNumId w:val="5"/>
  </w:num>
  <w:num w:numId="3" w16cid:durableId="1546023076">
    <w:abstractNumId w:val="2"/>
  </w:num>
  <w:num w:numId="4" w16cid:durableId="1987464248">
    <w:abstractNumId w:val="0"/>
  </w:num>
  <w:num w:numId="5" w16cid:durableId="682634084">
    <w:abstractNumId w:val="1"/>
  </w:num>
  <w:num w:numId="6" w16cid:durableId="657610576">
    <w:abstractNumId w:val="4"/>
  </w:num>
  <w:num w:numId="7" w16cid:durableId="603613947">
    <w:abstractNumId w:val="3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dam">
    <w15:presenceInfo w15:providerId="None" w15:userId="Sadam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5C"/>
    <w:rsid w:val="00032B68"/>
    <w:rsid w:val="00037013"/>
    <w:rsid w:val="000658ED"/>
    <w:rsid w:val="000C3D25"/>
    <w:rsid w:val="001325FC"/>
    <w:rsid w:val="001F397B"/>
    <w:rsid w:val="00302E19"/>
    <w:rsid w:val="0031016D"/>
    <w:rsid w:val="00383BE0"/>
    <w:rsid w:val="004952C4"/>
    <w:rsid w:val="004A3E48"/>
    <w:rsid w:val="004B0D4D"/>
    <w:rsid w:val="004E4EFA"/>
    <w:rsid w:val="00536555"/>
    <w:rsid w:val="005C7E06"/>
    <w:rsid w:val="005D03FD"/>
    <w:rsid w:val="00650FA4"/>
    <w:rsid w:val="00656A32"/>
    <w:rsid w:val="006C24A6"/>
    <w:rsid w:val="006E11B7"/>
    <w:rsid w:val="007F50A9"/>
    <w:rsid w:val="00842614"/>
    <w:rsid w:val="008E6C7A"/>
    <w:rsid w:val="009147E0"/>
    <w:rsid w:val="009B334E"/>
    <w:rsid w:val="009C16BA"/>
    <w:rsid w:val="009C2CCA"/>
    <w:rsid w:val="00A41567"/>
    <w:rsid w:val="00AD435C"/>
    <w:rsid w:val="00B226DE"/>
    <w:rsid w:val="00B36A9D"/>
    <w:rsid w:val="00B76A4A"/>
    <w:rsid w:val="00B95B84"/>
    <w:rsid w:val="00BD1BB0"/>
    <w:rsid w:val="00C97F04"/>
    <w:rsid w:val="00CD5287"/>
    <w:rsid w:val="00D31783"/>
    <w:rsid w:val="00DD3071"/>
    <w:rsid w:val="00E6499E"/>
    <w:rsid w:val="00EB195E"/>
    <w:rsid w:val="00F127E1"/>
    <w:rsid w:val="00FD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CAA3"/>
  <w15:docId w15:val="{6E6A5AAC-8755-4AAA-91EC-C5AABB58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f9">
    <w:name w:val="Текст выноски Знак"/>
    <w:basedOn w:val="a0"/>
    <w:link w:val="afa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DejaVu Sans" w:eastAsia="Noto Sans" w:hAnsi="DejaVu Sans" w:cs="Noto Sans Devanagari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Noto Sans Devanagari"/>
    </w:rPr>
  </w:style>
  <w:style w:type="paragraph" w:styleId="af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fa">
    <w:name w:val="Balloon Text"/>
    <w:basedOn w:val="a"/>
    <w:link w:val="af9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e">
    <w:name w:val="Bibliography"/>
    <w:basedOn w:val="a"/>
    <w:next w:val="a"/>
    <w:uiPriority w:val="37"/>
    <w:unhideWhenUsed/>
    <w:rsid w:val="00BD1BB0"/>
  </w:style>
  <w:style w:type="paragraph" w:styleId="aff">
    <w:name w:val="Revision"/>
    <w:hidden/>
    <w:uiPriority w:val="99"/>
    <w:semiHidden/>
    <w:rsid w:val="00A41567"/>
  </w:style>
  <w:style w:type="character" w:styleId="aff0">
    <w:name w:val="annotation reference"/>
    <w:basedOn w:val="a0"/>
    <w:uiPriority w:val="99"/>
    <w:semiHidden/>
    <w:unhideWhenUsed/>
    <w:rsid w:val="004952C4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4952C4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4952C4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4952C4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4952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PNa69</b:Tag>
    <b:SourceType>ConferenceProceedings</b:SourceType>
    <b:Guid>{BC3A2834-E13B-4775-83AD-CCB8FC6F08A9}</b:Guid>
    <b:Title>Conference sponsored by the NATO SCIENCE COMMITTEE</b:Title>
    <b:Year>1969</b:Year>
    <b:City>Garmisch, Germany</b:City>
    <b:Author>
      <b:Author>
        <b:NameList>
          <b:Person>
            <b:Last>Randell.</b:Last>
            <b:First>P.</b:First>
            <b:Middle>Naur and B.</b:Middle>
          </b:Person>
        </b:NameList>
      </b:Author>
    </b:Author>
    <b:Pages>70</b:Pages>
    <b:ConferenceName>Software engineering</b:ConferenceName>
    <b:RefOrder>1</b:RefOrder>
  </b:Source>
  <b:Source>
    <b:Tag>Fre86</b:Tag>
    <b:SourceType>BookSection</b:SourceType>
    <b:Guid>{1536BA7D-BBFA-485F-968C-69CE765B10D5}</b:Guid>
    <b:Title> No silver bullet: Essence and accidents of software engineering. Information Processing </b:Title>
    <b:Year>1986</b:Year>
    <b:Author>
      <b:Author>
        <b:NameList>
          <b:Person>
            <b:Last>Brooks</b:Last>
            <b:First>Frederick</b:First>
            <b:Middle>P.</b:Middle>
          </b:Person>
        </b:NameList>
      </b:Author>
      <b:BookAuthor>
        <b:NameList>
          <b:Person>
            <b:Last>Brooks</b:Last>
            <b:First>Frederick</b:First>
            <b:Middle>P.</b:Middle>
          </b:Person>
        </b:NameList>
      </b:BookAuthor>
    </b:Author>
    <b:BookTitle>The Mythical Man-Month</b:BookTitle>
    <b:RefOrder>2</b:RefOrder>
  </b:Source>
  <b:Source>
    <b:Tag>Eds97</b:Tag>
    <b:SourceType>BookSection</b:SourceType>
    <b:Guid>{3C71F477-A314-49C3-AFE3-70E98DAF7A56}</b:Guid>
    <b:Author>
      <b:Author>
        <b:NameList>
          <b:Person>
            <b:Last>Dijkstra.</b:Last>
            <b:First>Edsger</b:First>
            <b:Middle>W.</b:Middle>
          </b:Person>
        </b:NameList>
      </b:Author>
      <b:BookAuthor>
        <b:NameList>
          <b:Person>
            <b:Last>Metcalfe</b:Last>
            <b:First>Peter</b:First>
            <b:Middle>J. Denning and Robert M.</b:Middle>
          </b:Person>
        </b:NameList>
      </b:BookAuthor>
    </b:Author>
    <b:Title>The tide, not the waves.</b:Title>
    <b:BookTitle>Beyond Calculation: The Next Fifty Years of Computing</b:BookTitle>
    <b:Year>1997</b:Year>
    <b:RefOrder>3</b:RefOrder>
  </b:Source>
  <b:Source>
    <b:Tag>Ben06</b:Tag>
    <b:SourceType>Report</b:SourceType>
    <b:Guid>{08B4473B-E2AF-473E-B8D3-9143F5EFFCF5}</b:Guid>
    <b:Title>Out of the Tar Pit</b:Title>
    <b:Year>2006</b:Year>
    <b:Author>
      <b:Author>
        <b:NameList>
          <b:Person>
            <b:Last>Marks</b:Last>
            <b:First>Ben</b:First>
            <b:Middle>Moseley and Peter</b:Middle>
          </b:Person>
        </b:NameList>
      </b:Author>
    </b:Author>
    <b:RefOrder>4</b:RefOrder>
  </b:Source>
  <b:Source>
    <b:Tag>Yeh22</b:Tag>
    <b:SourceType>Book</b:SourceType>
    <b:Guid>{DCF4C687-65F2-40BE-ABD1-DAE85BB318F0}</b:Guid>
    <b:Title>Data-Oriented Programming: Reduce software complexity</b:Title>
    <b:Year>2022</b:Year>
    <b:Author>
      <b:Author>
        <b:NameList>
          <b:Person>
            <b:Last>Sharvit</b:Last>
            <b:First>Yehonathan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98B2B7DD-D678-4C28-9B45-F0BC37A42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ValentinHome</dc:creator>
  <dc:description/>
  <cp:lastModifiedBy>user</cp:lastModifiedBy>
  <cp:revision>2</cp:revision>
  <dcterms:created xsi:type="dcterms:W3CDTF">2024-10-27T14:44:00Z</dcterms:created>
  <dcterms:modified xsi:type="dcterms:W3CDTF">2024-10-27T14:44:00Z</dcterms:modified>
  <dc:language>en-US</dc:language>
</cp:coreProperties>
</file>